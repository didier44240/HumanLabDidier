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Pr="00433887" w:rsidR="00712C30" w:rsidP="00433887" w:rsidRDefault="00A11B0F" w14:paraId="4AB6800B" w14:textId="4E840BCD">
      <w:pPr>
        <w:pStyle w:val="Titre1"/>
        <w:numPr>
          <w:numId w:val="0"/>
        </w:numPr>
        <w:ind w:left="432"/>
        <w:jc w:val="center"/>
        <w:rPr>
          <w:rFonts w:ascii="Montserrat ExtraBold" w:hAnsi="Montserrat ExtraBold"/>
          <w:color w:val="17365D" w:themeColor="text2" w:themeShade="BF"/>
          <w:sz w:val="48"/>
          <w:szCs w:val="48"/>
        </w:rPr>
      </w:pPr>
      <w:r w:rsidRPr="39C3372A" w:rsidR="00A11B0F">
        <w:rPr>
          <w:rFonts w:ascii="Montserrat ExtraBold" w:hAnsi="Montserrat ExtraBold"/>
          <w:color w:val="17365D" w:themeColor="text2" w:themeTint="FF" w:themeShade="BF"/>
          <w:sz w:val="48"/>
          <w:szCs w:val="48"/>
        </w:rPr>
        <w:t xml:space="preserve">INTERFACE ADAPTATIVE </w:t>
      </w:r>
      <w:r w:rsidRPr="39C3372A" w:rsidR="00181FD4">
        <w:rPr>
          <w:rFonts w:ascii="Montserrat ExtraBold" w:hAnsi="Montserrat ExtraBold"/>
          <w:color w:val="17365D" w:themeColor="text2" w:themeTint="FF" w:themeShade="BF"/>
          <w:sz w:val="48"/>
          <w:szCs w:val="48"/>
        </w:rPr>
        <w:t>POUR</w:t>
      </w:r>
      <w:r w:rsidRPr="39C3372A" w:rsidR="00A11B0F">
        <w:rPr>
          <w:rFonts w:ascii="Montserrat ExtraBold" w:hAnsi="Montserrat ExtraBold"/>
          <w:color w:val="17365D" w:themeColor="text2" w:themeTint="FF" w:themeShade="BF"/>
          <w:sz w:val="48"/>
          <w:szCs w:val="48"/>
        </w:rPr>
        <w:t xml:space="preserve"> </w:t>
      </w:r>
      <w:r w:rsidRPr="39C3372A" w:rsidR="1F959DF8">
        <w:rPr>
          <w:rFonts w:ascii="Montserrat ExtraBold" w:hAnsi="Montserrat ExtraBold"/>
          <w:color w:val="17365D" w:themeColor="text2" w:themeTint="FF" w:themeShade="BF"/>
          <w:sz w:val="48"/>
          <w:szCs w:val="48"/>
        </w:rPr>
        <w:t>ORDINATEUR</w:t>
      </w:r>
    </w:p>
    <w:p w:rsidR="009826D2" w:rsidP="009826D2" w:rsidRDefault="009826D2" w14:paraId="565B1543" w14:textId="77777777"/>
    <w:p w:rsidR="009826D2" w:rsidP="009826D2" w:rsidRDefault="009826D2" w14:paraId="7F4BA16C" w14:textId="77777777"/>
    <w:p w:rsidR="009826D2" w:rsidP="00DB1C7B" w:rsidRDefault="009826D2" w14:paraId="137CB6A1" w14:textId="142E9FCB">
      <w:pPr>
        <w:pStyle w:val="Titre2"/>
        <w:numPr>
          <w:ilvl w:val="0"/>
          <w:numId w:val="6"/>
        </w:numPr>
      </w:pPr>
      <w:r w:rsidRPr="00CF42A0">
        <w:t>Contexte et définition du projet</w:t>
      </w:r>
    </w:p>
    <w:p w:rsidRPr="004C5D15" w:rsidR="004C5D15" w:rsidP="004C5D15" w:rsidRDefault="004C5D15" w14:paraId="0103E1AA" w14:textId="77777777"/>
    <w:p w:rsidR="004C5D15" w:rsidP="004C5D15" w:rsidRDefault="004C5D15" w14:paraId="2B8D7181" w14:textId="77777777">
      <w:r>
        <w:t xml:space="preserve">En collaboration avec HUMANLAB, nous projetons de construire une interface de jeux pour personnes aux gestes perturbés ou diminués. En effet, pour celles-ci l’utilisation d’un clavier ou d’une manette de jeux classique est difficile voir impossible à utiliser. </w:t>
      </w:r>
    </w:p>
    <w:p w:rsidR="003D5A2C" w:rsidP="00986852" w:rsidRDefault="004C5D15" w14:paraId="60B73718" w14:textId="275FB998">
      <w:r>
        <w:t>Ce projet a pour but d’élaborer une première interface dévolue aux jeux vidéo et pouvant évoluer vers un objet de domotique</w:t>
      </w:r>
    </w:p>
    <w:p w:rsidR="009826D2" w:rsidP="00DB1C7B" w:rsidRDefault="009826D2" w14:paraId="6FC98BCA" w14:textId="5BB4ED03">
      <w:pPr>
        <w:pStyle w:val="Titre2"/>
        <w:numPr>
          <w:ilvl w:val="0"/>
          <w:numId w:val="6"/>
        </w:numPr>
      </w:pPr>
      <w:r w:rsidRPr="0085320C">
        <w:t>Objectif</w:t>
      </w:r>
      <w:r w:rsidRPr="00CF42A0">
        <w:t xml:space="preserve"> du projet</w:t>
      </w:r>
    </w:p>
    <w:p w:rsidRPr="004C5D15" w:rsidR="004C5D15" w:rsidP="004C5D15" w:rsidRDefault="004C5D15" w14:paraId="1526EF27" w14:textId="77777777"/>
    <w:p w:rsidR="004C5D15" w:rsidP="004C5D15" w:rsidRDefault="00CA5276" w14:paraId="3C4D7446" w14:textId="056EBF61">
      <w:pPr>
        <w:pStyle w:val="Paragraphedeliste"/>
        <w:numPr>
          <w:ilvl w:val="0"/>
          <w:numId w:val="1"/>
        </w:numPr>
      </w:pPr>
      <w:r>
        <w:t>Fourniture d’une première</w:t>
      </w:r>
      <w:r w:rsidR="00867F8C">
        <w:t xml:space="preserve"> </w:t>
      </w:r>
      <w:r w:rsidR="004C5D15">
        <w:t>interface fonctionnelle de jeux</w:t>
      </w:r>
    </w:p>
    <w:p w:rsidR="004C5D15" w:rsidP="004C5D15" w:rsidRDefault="004C5D15" w14:paraId="0272677E" w14:textId="47AE7113">
      <w:pPr>
        <w:pStyle w:val="Paragraphedeliste"/>
        <w:numPr>
          <w:ilvl w:val="0"/>
          <w:numId w:val="1"/>
        </w:numPr>
      </w:pPr>
      <w:r>
        <w:t>Constitu</w:t>
      </w:r>
      <w:r w:rsidR="00011FA0">
        <w:t>tion</w:t>
      </w:r>
      <w:r>
        <w:t xml:space="preserve"> </w:t>
      </w:r>
      <w:r w:rsidR="00011FA0">
        <w:t>d’</w:t>
      </w:r>
      <w:r>
        <w:t>un dossier avec</w:t>
      </w:r>
      <w:r w:rsidR="00867F8C">
        <w:t> :</w:t>
      </w:r>
    </w:p>
    <w:p w:rsidR="004C5D15" w:rsidP="004C5D15" w:rsidRDefault="004C5D15" w14:paraId="79F8F9E1" w14:textId="10C4013F">
      <w:pPr>
        <w:pStyle w:val="Paragraphedeliste"/>
        <w:numPr>
          <w:ilvl w:val="1"/>
          <w:numId w:val="1"/>
        </w:numPr>
      </w:pPr>
      <w:r>
        <w:t>La procédure d’utilisation,</w:t>
      </w:r>
    </w:p>
    <w:p w:rsidR="004C5D15" w:rsidP="004C5D15" w:rsidRDefault="00CA5276" w14:paraId="5F9713EA" w14:textId="09674493">
      <w:pPr>
        <w:pStyle w:val="Paragraphedeliste"/>
        <w:numPr>
          <w:ilvl w:val="1"/>
          <w:numId w:val="1"/>
        </w:numPr>
      </w:pPr>
      <w:r>
        <w:t>La</w:t>
      </w:r>
      <w:r w:rsidR="004C5D15">
        <w:t xml:space="preserve"> liste du matériel utilisé, </w:t>
      </w:r>
    </w:p>
    <w:p w:rsidR="004C5D15" w:rsidP="004C5D15" w:rsidRDefault="00CA5276" w14:paraId="41E3ED6C" w14:textId="7B1D8EFC">
      <w:pPr>
        <w:pStyle w:val="Paragraphedeliste"/>
        <w:numPr>
          <w:ilvl w:val="1"/>
          <w:numId w:val="1"/>
        </w:numPr>
      </w:pPr>
      <w:r>
        <w:t>Les</w:t>
      </w:r>
      <w:r w:rsidR="004C5D15">
        <w:t xml:space="preserve"> plans de fabrication,</w:t>
      </w:r>
    </w:p>
    <w:p w:rsidR="004C5D15" w:rsidP="004C5D15" w:rsidRDefault="00CA5276" w14:paraId="601813E9" w14:textId="6FD3F7BE">
      <w:pPr>
        <w:pStyle w:val="Paragraphedeliste"/>
        <w:numPr>
          <w:ilvl w:val="1"/>
          <w:numId w:val="1"/>
        </w:numPr>
      </w:pPr>
      <w:r>
        <w:t>Les</w:t>
      </w:r>
      <w:r w:rsidR="004C5D15">
        <w:t xml:space="preserve"> schémas de câblage,</w:t>
      </w:r>
    </w:p>
    <w:p w:rsidR="004C5D15" w:rsidP="004C5D15" w:rsidRDefault="00CA5276" w14:paraId="16C0BD05" w14:textId="34BF0893">
      <w:pPr>
        <w:pStyle w:val="Paragraphedeliste"/>
        <w:numPr>
          <w:ilvl w:val="1"/>
          <w:numId w:val="1"/>
        </w:numPr>
      </w:pPr>
      <w:r>
        <w:t>Le</w:t>
      </w:r>
      <w:r w:rsidR="004C5D15">
        <w:t xml:space="preserve"> listing du programme</w:t>
      </w:r>
    </w:p>
    <w:p w:rsidR="004C5D15" w:rsidP="004C5D15" w:rsidRDefault="004C5D15" w14:paraId="7B202774" w14:textId="01EE42CA">
      <w:pPr>
        <w:pStyle w:val="Paragraphedeliste"/>
        <w:numPr>
          <w:ilvl w:val="0"/>
          <w:numId w:val="1"/>
        </w:numPr>
      </w:pPr>
      <w:r>
        <w:t>Form</w:t>
      </w:r>
      <w:r w:rsidR="00011FA0">
        <w:t>ation</w:t>
      </w:r>
      <w:r>
        <w:t xml:space="preserve"> </w:t>
      </w:r>
      <w:r w:rsidR="00011FA0">
        <w:t>d</w:t>
      </w:r>
      <w:r>
        <w:t>es utilisateurs</w:t>
      </w:r>
    </w:p>
    <w:p w:rsidR="009826D2" w:rsidP="009826D2" w:rsidRDefault="004C5D15" w14:paraId="2204B47A" w14:textId="53F289EE">
      <w:pPr>
        <w:pStyle w:val="Paragraphedeliste"/>
        <w:numPr>
          <w:ilvl w:val="0"/>
          <w:numId w:val="1"/>
        </w:numPr>
      </w:pPr>
      <w:r>
        <w:t>Ouv</w:t>
      </w:r>
      <w:r w:rsidR="00011FA0">
        <w:t>erture</w:t>
      </w:r>
      <w:r>
        <w:t xml:space="preserve"> </w:t>
      </w:r>
      <w:r w:rsidR="00011FA0">
        <w:t>d’</w:t>
      </w:r>
      <w:r>
        <w:t xml:space="preserve">une discussion avec les utilisateurs pour l’évolution </w:t>
      </w:r>
      <w:r w:rsidR="00867F8C">
        <w:t>du projet</w:t>
      </w:r>
    </w:p>
    <w:p w:rsidR="009826D2" w:rsidP="009826D2" w:rsidRDefault="009826D2" w14:paraId="6F297F20" w14:textId="77777777"/>
    <w:p w:rsidR="00986852" w:rsidP="00986852" w:rsidRDefault="009826D2" w14:paraId="12E344A9" w14:textId="77777777">
      <w:pPr>
        <w:pStyle w:val="Titre2"/>
        <w:numPr>
          <w:ilvl w:val="0"/>
          <w:numId w:val="6"/>
        </w:numPr>
      </w:pPr>
      <w:bookmarkStart w:name="_Hlk121360931" w:id="0"/>
      <w:r w:rsidRPr="00CF42A0">
        <w:t>Description fonctionnelle</w:t>
      </w:r>
    </w:p>
    <w:p w:rsidR="009826D2" w:rsidP="00986852" w:rsidRDefault="009826D2" w14:paraId="4B642AC1" w14:textId="0C93885E">
      <w:pPr>
        <w:pStyle w:val="Titre2"/>
        <w:numPr>
          <w:ilvl w:val="0"/>
          <w:numId w:val="0"/>
        </w:numPr>
        <w:ind w:left="360"/>
      </w:pPr>
      <w:r w:rsidRPr="00CF42A0">
        <w:t xml:space="preserve"> </w:t>
      </w:r>
      <w:bookmarkEnd w:id="0"/>
    </w:p>
    <w:p w:rsidR="0085320C" w:rsidP="00DB1C7B" w:rsidRDefault="006E18B5" w14:paraId="216421D0" w14:textId="5E6A57A7">
      <w:pPr>
        <w:pStyle w:val="Titre3"/>
        <w:numPr>
          <w:ilvl w:val="1"/>
          <w:numId w:val="6"/>
        </w:numPr>
        <w:rPr/>
      </w:pPr>
      <w:r w:rsidR="006E18B5">
        <w:rPr/>
        <w:t>Présentation</w:t>
      </w:r>
      <w:r w:rsidR="0085320C">
        <w:rPr/>
        <w:t xml:space="preserve"> de l’interface :</w:t>
      </w:r>
    </w:p>
    <w:p w:rsidRPr="00DB1C7B" w:rsidR="00DB1C7B" w:rsidP="231BC3BC" w:rsidRDefault="00DB1C7B" w14:paraId="2D83FC5B" w14:textId="24C31C7E">
      <w:pPr>
        <w:pStyle w:val="Normal"/>
      </w:pPr>
    </w:p>
    <w:p w:rsidRPr="00DB1C7B" w:rsidR="00DB1C7B" w:rsidP="231BC3BC" w:rsidRDefault="00DB1C7B" w14:paraId="1EAF9DC1" w14:textId="66100B17">
      <w:pPr>
        <w:pStyle w:val="Normal"/>
      </w:pPr>
      <w:r w:rsidR="3F4FE649">
        <w:rPr/>
        <w:t xml:space="preserve">L’interface se </w:t>
      </w:r>
      <w:r w:rsidR="0536B1BC">
        <w:rPr/>
        <w:t>présente</w:t>
      </w:r>
      <w:r w:rsidR="3F4FE649">
        <w:rPr/>
        <w:t xml:space="preserve"> dans un boitier rectangulaire constitué d’</w:t>
      </w:r>
      <w:r w:rsidR="507A114B">
        <w:rPr/>
        <w:t xml:space="preserve">une base </w:t>
      </w:r>
      <w:r w:rsidR="61D2EEB7">
        <w:rPr/>
        <w:t>où</w:t>
      </w:r>
      <w:r w:rsidR="507A114B">
        <w:rPr/>
        <w:t xml:space="preserve"> se situe l’</w:t>
      </w:r>
      <w:r w:rsidR="172D6204">
        <w:rPr/>
        <w:t>électronique</w:t>
      </w:r>
      <w:r w:rsidR="507A114B">
        <w:rPr/>
        <w:t xml:space="preserve"> (appelé Boitier socl</w:t>
      </w:r>
      <w:r w:rsidR="27B0EBC9">
        <w:rPr/>
        <w:t>e)</w:t>
      </w:r>
      <w:r w:rsidR="507A114B">
        <w:rPr/>
        <w:t xml:space="preserve"> et</w:t>
      </w:r>
      <w:r w:rsidR="2507A5A7">
        <w:rPr/>
        <w:t xml:space="preserve"> d’un panneau </w:t>
      </w:r>
      <w:r w:rsidR="57D3A27B">
        <w:rPr/>
        <w:t>supérieur</w:t>
      </w:r>
      <w:r w:rsidR="2507A5A7">
        <w:rPr/>
        <w:t xml:space="preserve"> (appelé</w:t>
      </w:r>
      <w:r w:rsidR="69FF0163">
        <w:rPr/>
        <w:t xml:space="preserve"> Plateau utilisateur</w:t>
      </w:r>
      <w:r w:rsidR="6CBF9AFE">
        <w:rPr/>
        <w:t>) qui sera propre aux besoins de l’</w:t>
      </w:r>
      <w:r w:rsidR="43229BCC">
        <w:rPr/>
        <w:t xml:space="preserve">utilisateur. </w:t>
      </w:r>
    </w:p>
    <w:p w:rsidRPr="00DB1C7B" w:rsidR="00DB1C7B" w:rsidP="231BC3BC" w:rsidRDefault="00DB1C7B" w14:paraId="533F4C15" w14:textId="121CE869">
      <w:pPr>
        <w:pStyle w:val="Normal"/>
      </w:pPr>
      <w:r w:rsidR="43229BCC">
        <w:rPr/>
        <w:t>Le</w:t>
      </w:r>
      <w:r w:rsidR="350528E4">
        <w:rPr/>
        <w:t xml:space="preserve"> boitier socle </w:t>
      </w:r>
      <w:r w:rsidR="26687145">
        <w:rPr/>
        <w:t>possède</w:t>
      </w:r>
      <w:r w:rsidR="350528E4">
        <w:rPr/>
        <w:t xml:space="preserve"> une prise USB pour le rechargement de l’accu et une prise</w:t>
      </w:r>
      <w:r w:rsidR="7170DA3C">
        <w:rPr/>
        <w:t xml:space="preserve"> </w:t>
      </w:r>
      <w:r w:rsidR="350528E4">
        <w:rPr/>
        <w:t xml:space="preserve">”Extension” pour un </w:t>
      </w:r>
      <w:r w:rsidR="27B336FB">
        <w:rPr/>
        <w:t>périphérique</w:t>
      </w:r>
      <w:r w:rsidR="121E67A4">
        <w:rPr/>
        <w:t xml:space="preserve"> futur</w:t>
      </w:r>
      <w:r w:rsidR="207D97F0">
        <w:rPr/>
        <w:t xml:space="preserve"> (pour rajouter des commandes déportées)</w:t>
      </w:r>
      <w:r w:rsidR="2C862C29">
        <w:rPr/>
        <w:t>.</w:t>
      </w:r>
      <w:r w:rsidR="550CA34E">
        <w:rPr/>
        <w:t xml:space="preserve"> </w:t>
      </w:r>
    </w:p>
    <w:p w:rsidRPr="00DB1C7B" w:rsidR="00DB1C7B" w:rsidP="231BC3BC" w:rsidRDefault="00DB1C7B" w14:paraId="31386EFC" w14:textId="6C582786">
      <w:pPr>
        <w:pStyle w:val="Normal"/>
      </w:pPr>
      <w:r w:rsidR="550CA34E">
        <w:rPr/>
        <w:t xml:space="preserve">Le Plateau Utilisateur </w:t>
      </w:r>
      <w:r w:rsidR="63BBC6D9">
        <w:rPr/>
        <w:t>accueillera</w:t>
      </w:r>
      <w:r w:rsidR="550CA34E">
        <w:rPr/>
        <w:t xml:space="preserve"> d</w:t>
      </w:r>
      <w:r w:rsidR="32CAFF1C">
        <w:rPr/>
        <w:t>'origine</w:t>
      </w:r>
      <w:r w:rsidR="550CA34E">
        <w:rPr/>
        <w:t xml:space="preserve"> 3 boutons : </w:t>
      </w:r>
      <w:r w:rsidR="2F77042C">
        <w:rPr/>
        <w:t xml:space="preserve">Marche </w:t>
      </w:r>
      <w:r w:rsidR="2CE89ADA">
        <w:rPr/>
        <w:t>arrêt</w:t>
      </w:r>
      <w:r w:rsidR="2F77042C">
        <w:rPr/>
        <w:t xml:space="preserve">, </w:t>
      </w:r>
      <w:r w:rsidR="7D48B7B2">
        <w:rPr/>
        <w:t>Sélection</w:t>
      </w:r>
      <w:r w:rsidR="2F77042C">
        <w:rPr/>
        <w:t>, validation ainsi qu’un afficheur. La description est fournie plu</w:t>
      </w:r>
      <w:r w:rsidR="2BCDD3C3">
        <w:rPr/>
        <w:t>s loin</w:t>
      </w:r>
    </w:p>
    <w:p w:rsidRPr="00DB1C7B" w:rsidR="00DB1C7B" w:rsidP="231BC3BC" w:rsidRDefault="00DB1C7B" w14:paraId="501FB82D" w14:textId="69A0CC10">
      <w:pPr>
        <w:pStyle w:val="Normal"/>
      </w:pPr>
    </w:p>
    <w:p w:rsidRPr="00DB1C7B" w:rsidR="00DB1C7B" w:rsidP="231BC3BC" w:rsidRDefault="00DB1C7B" w14:paraId="2B2468DD" w14:textId="1FF3BED8">
      <w:pPr>
        <w:pStyle w:val="Normal"/>
      </w:pPr>
    </w:p>
    <w:p w:rsidRPr="00DB1C7B" w:rsidR="00DB1C7B" w:rsidP="231BC3BC" w:rsidRDefault="00DB1C7B" w14:paraId="4045BF0E" w14:textId="06484D3A">
      <w:pPr>
        <w:pStyle w:val="Normal"/>
      </w:pPr>
    </w:p>
    <w:p w:rsidRPr="00DB1C7B" w:rsidR="00DB1C7B" w:rsidP="231BC3BC" w:rsidRDefault="00DB1C7B" w14:paraId="5F328F83" w14:textId="79AFD41D">
      <w:pPr>
        <w:pStyle w:val="Normal"/>
      </w:pPr>
    </w:p>
    <w:p w:rsidRPr="00DB1C7B" w:rsidR="00DB1C7B" w:rsidP="00DB1C7B" w:rsidRDefault="00DB1C7B" w14:paraId="09A20A65" w14:textId="20A4ADB7">
      <w:pPr>
        <w:spacing w:line="240" w:lineRule="auto"/>
      </w:pPr>
      <w:r w:rsidR="05CE3CA0">
        <w:drawing>
          <wp:inline wp14:editId="5DFE58A3" wp14:anchorId="7157A138">
            <wp:extent cx="4562475" cy="2457450"/>
            <wp:effectExtent l="0" t="0" r="0" b="0"/>
            <wp:docPr id="1852653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4025c4e670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1C7B" w:rsidR="00DB1C7B" w:rsidP="231BC3BC" w:rsidRDefault="00DB1C7B" w14:paraId="575A88DF" w14:textId="646E8724">
      <w:pPr>
        <w:pStyle w:val="Normal"/>
        <w:spacing w:line="240" w:lineRule="auto"/>
      </w:pPr>
    </w:p>
    <w:p w:rsidR="00DB1C7B" w:rsidP="0029524A" w:rsidRDefault="00CA5276" w14:paraId="0D8A1906" w14:textId="27CB6E6E">
      <w:pPr>
        <w:ind w:left="360"/>
      </w:pPr>
      <w:r w:rsidR="00CA5276">
        <w:rPr/>
        <w:t>L</w:t>
      </w:r>
      <w:r w:rsidR="4AE0E893">
        <w:rPr/>
        <w:t xml:space="preserve">e </w:t>
      </w:r>
      <w:r w:rsidR="185EC65D">
        <w:rPr/>
        <w:t>système</w:t>
      </w:r>
      <w:r w:rsidR="00CA5276">
        <w:rPr/>
        <w:t xml:space="preserve"> </w:t>
      </w:r>
      <w:r w:rsidR="52AEFCF2">
        <w:rPr/>
        <w:t>sera</w:t>
      </w:r>
      <w:r w:rsidR="00CA5276">
        <w:rPr/>
        <w:t xml:space="preserve">  configuré</w:t>
      </w:r>
      <w:r w:rsidR="00CA5276">
        <w:rPr/>
        <w:t xml:space="preserve"> à distance à travers une liaison </w:t>
      </w:r>
      <w:r w:rsidR="003D0D96">
        <w:rPr/>
        <w:t>Wi-Fi</w:t>
      </w:r>
      <w:r w:rsidR="00CA5276">
        <w:rPr/>
        <w:t xml:space="preserve"> vers une interface mobil</w:t>
      </w:r>
      <w:r w:rsidR="0029524A">
        <w:rPr/>
        <w:t>e</w:t>
      </w:r>
      <w:r w:rsidR="1DCFD766">
        <w:rPr/>
        <w:t xml:space="preserve"> (</w:t>
      </w:r>
      <w:r w:rsidR="356098CC">
        <w:rPr/>
        <w:t>Téléphone</w:t>
      </w:r>
      <w:r w:rsidR="1DCFD766">
        <w:rPr/>
        <w:t xml:space="preserve">, </w:t>
      </w:r>
      <w:r w:rsidR="510B3262">
        <w:rPr/>
        <w:t>tablette, PC</w:t>
      </w:r>
      <w:r w:rsidR="1DCFD766">
        <w:rPr/>
        <w:t>)</w:t>
      </w:r>
      <w:r w:rsidR="0029524A">
        <w:rPr/>
        <w:t>.</w:t>
      </w:r>
      <w:r w:rsidR="04783528">
        <w:rPr/>
        <w:t xml:space="preserve"> Le contrôle du jeu s’effectuera avec une liaison </w:t>
      </w:r>
      <w:r w:rsidR="767A38CA">
        <w:rPr/>
        <w:t>Bluetooth</w:t>
      </w:r>
      <w:r w:rsidR="04783528">
        <w:rPr/>
        <w:t xml:space="preserve"> </w:t>
      </w:r>
      <w:r w:rsidR="3C3654D6">
        <w:rPr/>
        <w:t>remplaçant</w:t>
      </w:r>
      <w:r w:rsidR="04783528">
        <w:rPr/>
        <w:t xml:space="preserve"> une manette </w:t>
      </w:r>
      <w:r w:rsidR="1CC26FF5">
        <w:rPr/>
        <w:t>filaire</w:t>
      </w:r>
      <w:r w:rsidR="600F85D5">
        <w:rPr/>
        <w:t>.</w:t>
      </w:r>
    </w:p>
    <w:p w:rsidRPr="0085320C" w:rsidR="0029524A" w:rsidP="0029524A" w:rsidRDefault="0029524A" w14:paraId="5472B639" w14:textId="62C82FEB">
      <w:pPr>
        <w:ind w:left="360"/>
      </w:pPr>
      <w:r>
        <w:rPr>
          <w:noProof/>
        </w:rPr>
        <mc:AlternateContent>
          <mc:Choice Requires="wpc">
            <w:drawing>
              <wp:inline distT="0" distB="0" distL="0" distR="0" wp14:anchorId="7F008BA5" wp14:editId="7FBAA207">
                <wp:extent cx="5486400" cy="2162175"/>
                <wp:effectExtent l="0" t="0" r="0" b="952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762000" y="514350"/>
                            <a:ext cx="1057275" cy="1285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D96" w:rsidP="003D0D96" w:rsidRDefault="003D0D96" w14:paraId="74B3F742" w14:textId="10013E44">
                              <w:pPr>
                                <w:jc w:val="center"/>
                              </w:pPr>
                              <w:r>
                                <w:t>Actionneur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19275" y="504825"/>
                            <a:ext cx="981075" cy="1304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0D96" w:rsidP="003D0D96" w:rsidRDefault="003D0D96" w14:paraId="17F341C1" w14:textId="3FE12434">
                              <w:pPr>
                                <w:jc w:val="center"/>
                              </w:pPr>
                              <w:r>
                                <w:t>Systeme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phique 4" descr="Ordinateu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92537" y="844550"/>
                            <a:ext cx="720725" cy="720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alphaModFix/>
                          </a:blip>
                          <a:srcRect l="6956" t="17323" b="15569"/>
                          <a:stretch/>
                        </pic:blipFill>
                        <pic:spPr>
                          <a:xfrm>
                            <a:off x="3076575" y="381000"/>
                            <a:ext cx="745911" cy="581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0899" y="1446825"/>
                            <a:ext cx="146782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0D96" w:rsidP="003D0D96" w:rsidRDefault="000D23E4" w14:paraId="4A19C0A5" w14:textId="6FC8A6F9">
                              <w:pPr>
                                <w:rPr>
                                  <w:rFonts w:ascii="Calibri" w:hAnsi="Calibri" w:eastAsia="Calibri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</w:rPr>
                                <w:t>Panneau de controle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0F2EB626">
              <v:group id="Zone de dessin 1" style="width:6in;height:170.25pt;mso-position-horizontal-relative:char;mso-position-vertical-relative:line" coordsize="54864,21621" o:spid="_x0000_s1026" editas="canvas" w14:anchorId="7F008BA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4864;height:21621;visibility:visible;mso-wrap-style:square" filled="t" type="#_x0000_t75">
                  <v:fill o:detectmouseclick="t"/>
                  <v:path o:connecttype="none"/>
                </v:shape>
                <v:rect id="Rectangle 2" style="position:absolute;left:7620;top:5143;width:10572;height:12859;visibility:visible;mso-wrap-style:square;v-text-anchor:middle" o:spid="_x0000_s1028" fillcolor="#4f81bd [3204]" strokecolor="#243f60 [1604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">
                  <v:textbox>
                    <w:txbxContent>
                      <w:p w:rsidR="003D0D96" w:rsidP="003D0D96" w:rsidRDefault="003D0D96" w14:paraId="7DF11612" w14:textId="10013E44">
                        <w:pPr>
                          <w:jc w:val="center"/>
                        </w:pPr>
                        <w:r>
                          <w:t>Actionneur</w:t>
                        </w:r>
                      </w:p>
                    </w:txbxContent>
                  </v:textbox>
                </v:rect>
                <v:rect id="Rectangle 3" style="position:absolute;left:18192;top:5048;width:9811;height:13049;visibility:visible;mso-wrap-style:square;v-text-anchor:middle" o:spid="_x0000_s1029" fillcolor="#4f81bd [3204]" strokecolor="#243f60 [1604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">
                  <v:textbox>
                    <w:txbxContent>
                      <w:p w:rsidR="003D0D96" w:rsidP="003D0D96" w:rsidRDefault="003D0D96" w14:paraId="464FEF4B" w14:textId="3FE12434">
                        <w:pPr>
                          <w:jc w:val="center"/>
                        </w:pPr>
                        <w:r>
                          <w:t>Systeme</w:t>
                        </w:r>
                      </w:p>
                    </w:txbxContent>
                  </v:textbox>
                </v:rect>
                <v:shape id="Graphique 4" style="position:absolute;left:37925;top:8445;width:7207;height:7207;visibility:visible;mso-wrap-style:square" alt="Ordinateur avec un remplissage uni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">
                  <v:imagedata o:title="Ordinateur avec un remplissage uni" r:id="rId11"/>
                </v:shape>
                <v:shape id="Image 5" style="position:absolute;left:30765;top:3810;width:7459;height:5810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">
                  <v:imagedata cropleft="4559f" croptop="11353f" cropbottom="10203f" o:title="" r:id="rId1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style="position:absolute;left:35708;top:14468;width:14679;height:3048;visibility:visible;mso-wrap-style:square;v-text-anchor:top" o:spid="_x0000_s103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>
                  <v:textbox>
                    <w:txbxContent>
                      <w:p w:rsidR="003D0D96" w:rsidP="003D0D96" w:rsidRDefault="000D23E4" w14:paraId="584A3A20" w14:textId="6FC8A6F9">
                        <w:pPr>
                          <w:rPr>
                            <w:rFonts w:ascii="Calibri" w:hAnsi="Calibri" w:eastAsia="Calibri"/>
                          </w:rPr>
                        </w:pPr>
                        <w:r>
                          <w:rPr>
                            <w:rFonts w:ascii="Calibri" w:hAnsi="Calibri" w:eastAsia="Calibri"/>
                          </w:rPr>
                          <w:t>Panneau de controle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5D15" w:rsidP="00986852" w:rsidRDefault="004C5D15" w14:paraId="67EB910B" w14:textId="5FA14570">
      <w:pPr>
        <w:pStyle w:val="Titre3"/>
        <w:numPr>
          <w:ilvl w:val="1"/>
          <w:numId w:val="6"/>
        </w:numPr>
        <w:rPr/>
      </w:pPr>
      <w:bookmarkStart w:name="_Hlk125194614" w:id="1"/>
      <w:r w:rsidR="004C5D15">
        <w:rPr/>
        <w:t xml:space="preserve">Caractéristiques </w:t>
      </w:r>
      <w:r w:rsidR="00004546">
        <w:rPr/>
        <w:t>d</w:t>
      </w:r>
      <w:r w:rsidR="000D23E4">
        <w:rPr/>
        <w:t xml:space="preserve">u </w:t>
      </w:r>
      <w:r w:rsidR="6B65B3C0">
        <w:rPr/>
        <w:t>Plateau Utilisateur</w:t>
      </w:r>
      <w:r w:rsidR="42958582">
        <w:rPr/>
        <w:t xml:space="preserve"> (PU)</w:t>
      </w:r>
    </w:p>
    <w:bookmarkEnd w:id="1"/>
    <w:p w:rsidR="6B65B3C0" w:rsidP="231BC3BC" w:rsidRDefault="6B65B3C0" w14:paraId="5957934B" w14:textId="0EA64B73">
      <w:pPr>
        <w:pStyle w:val="Normal"/>
      </w:pPr>
      <w:r w:rsidR="6B65B3C0">
        <w:rPr/>
        <w:t>La description d’un premier Plateau Utilisateur se</w:t>
      </w:r>
      <w:r w:rsidR="0F3F6FCD">
        <w:rPr/>
        <w:t xml:space="preserve"> trouve ci-après. D’origine ce plateau </w:t>
      </w:r>
      <w:r w:rsidR="305A03E3">
        <w:rPr/>
        <w:t>possèdera</w:t>
      </w:r>
      <w:r w:rsidR="6AE8B1FC">
        <w:rPr/>
        <w:t xml:space="preserve"> es commandes de </w:t>
      </w:r>
      <w:proofErr w:type="gramStart"/>
      <w:r w:rsidR="6AE8B1FC">
        <w:rPr/>
        <w:t>base(</w:t>
      </w:r>
      <w:proofErr w:type="gramEnd"/>
      <w:r w:rsidR="6AE8B1FC">
        <w:rPr/>
        <w:t>M/</w:t>
      </w:r>
      <w:r w:rsidR="6AE8B1FC">
        <w:rPr/>
        <w:t>A,</w:t>
      </w:r>
      <w:r w:rsidR="25DEFA98">
        <w:rPr/>
        <w:t xml:space="preserve"> </w:t>
      </w:r>
      <w:proofErr w:type="spellStart"/>
      <w:r w:rsidR="6AE8B1FC">
        <w:rPr/>
        <w:t>Selec</w:t>
      </w:r>
      <w:proofErr w:type="spellEnd"/>
      <w:r w:rsidR="6AE8B1FC">
        <w:rPr/>
        <w:t>,</w:t>
      </w:r>
      <w:r w:rsidR="517CDD05">
        <w:rPr/>
        <w:t xml:space="preserve"> </w:t>
      </w:r>
      <w:proofErr w:type="spellStart"/>
      <w:r w:rsidR="6AE8B1FC">
        <w:rPr/>
        <w:t>Valid</w:t>
      </w:r>
      <w:proofErr w:type="spellEnd"/>
      <w:r w:rsidR="6AE8B1FC">
        <w:rPr/>
        <w:t>)) ainsi qu’un a</w:t>
      </w:r>
      <w:r w:rsidR="6F161487">
        <w:rPr/>
        <w:t xml:space="preserve">fficheur. En fonction des handicaps rencontrés ce plateau </w:t>
      </w:r>
      <w:r w:rsidR="23AB32EC">
        <w:rPr/>
        <w:t xml:space="preserve">sera adapté à l’usage. Ainsi on </w:t>
      </w:r>
      <w:r w:rsidR="74FFA927">
        <w:rPr/>
        <w:t>définit</w:t>
      </w:r>
      <w:r w:rsidR="23AB32EC">
        <w:rPr/>
        <w:t xml:space="preserve"> les possibilités </w:t>
      </w:r>
      <w:r w:rsidR="1523D904">
        <w:rPr/>
        <w:t>suivantes :</w:t>
      </w:r>
    </w:p>
    <w:p w:rsidR="004C5D15" w:rsidP="004C5D15" w:rsidRDefault="004C5D15" w14:paraId="16B9FFA6" w14:textId="4F3337AD">
      <w:pPr>
        <w:pStyle w:val="Paragraphedeliste"/>
        <w:numPr>
          <w:ilvl w:val="0"/>
          <w:numId w:val="3"/>
        </w:numPr>
      </w:pPr>
      <w:r>
        <w:t xml:space="preserve">Actionneurs adaptés </w:t>
      </w:r>
      <w:r w:rsidR="00011FA0">
        <w:t>aux problèmes gestuels</w:t>
      </w:r>
      <w:r w:rsidR="003756C6">
        <w:t xml:space="preserve"> de </w:t>
      </w:r>
      <w:r w:rsidR="000D23E4">
        <w:t>l’utilisateur</w:t>
      </w:r>
    </w:p>
    <w:p w:rsidR="00011FA0" w:rsidP="004C5D15" w:rsidRDefault="00011FA0" w14:paraId="1E38C85B" w14:textId="75DFAB51">
      <w:pPr>
        <w:pStyle w:val="Paragraphedeliste"/>
        <w:numPr>
          <w:ilvl w:val="0"/>
          <w:numId w:val="3"/>
        </w:numPr>
      </w:pPr>
      <w:r>
        <w:t xml:space="preserve">Modules d’actionneurs interchangeables en fonction </w:t>
      </w:r>
      <w:r w:rsidR="003756C6">
        <w:t xml:space="preserve">du jeu </w:t>
      </w:r>
      <w:r w:rsidR="000D23E4">
        <w:t>vidéo choisi</w:t>
      </w:r>
      <w:r w:rsidR="003756C6">
        <w:t>.</w:t>
      </w:r>
    </w:p>
    <w:p w:rsidR="004C5D15" w:rsidP="004C5D15" w:rsidRDefault="00004546" w14:paraId="532830F5" w14:textId="6D32D6B0">
      <w:pPr>
        <w:pStyle w:val="Paragraphedeliste"/>
        <w:numPr>
          <w:ilvl w:val="0"/>
          <w:numId w:val="3"/>
        </w:numPr>
        <w:rPr/>
      </w:pPr>
      <w:r w:rsidR="00004546">
        <w:rPr/>
        <w:t xml:space="preserve"> </w:t>
      </w:r>
      <w:r w:rsidR="003756C6">
        <w:rPr/>
        <w:t xml:space="preserve">Définition </w:t>
      </w:r>
      <w:r w:rsidR="6016E444">
        <w:rPr/>
        <w:t>jusqu’à</w:t>
      </w:r>
      <w:r w:rsidR="6016E444">
        <w:rPr/>
        <w:t xml:space="preserve"> 22</w:t>
      </w:r>
      <w:r w:rsidR="003756C6">
        <w:rPr/>
        <w:t xml:space="preserve"> actionneurs disponibles configurables en :</w:t>
      </w:r>
    </w:p>
    <w:p w:rsidR="003756C6" w:rsidP="003756C6" w:rsidRDefault="003756C6" w14:paraId="62CF3FB5" w14:textId="7EF53F30">
      <w:pPr>
        <w:pStyle w:val="Paragraphedeliste"/>
        <w:numPr>
          <w:ilvl w:val="1"/>
          <w:numId w:val="3"/>
        </w:numPr>
      </w:pPr>
      <w:r>
        <w:t>Digitales pour raccorder un bouton TOR</w:t>
      </w:r>
    </w:p>
    <w:p w:rsidR="003756C6" w:rsidP="003756C6" w:rsidRDefault="003756C6" w14:paraId="47EDB1C1" w14:textId="0591AAE5">
      <w:pPr>
        <w:pStyle w:val="Paragraphedeliste"/>
        <w:numPr>
          <w:ilvl w:val="1"/>
          <w:numId w:val="3"/>
        </w:numPr>
      </w:pPr>
      <w:r>
        <w:t>Sensitives pour obtenir une commande par touché ou approche</w:t>
      </w:r>
    </w:p>
    <w:p w:rsidR="003756C6" w:rsidP="003756C6" w:rsidRDefault="003756C6" w14:paraId="2114B276" w14:textId="4055B8A8">
      <w:pPr>
        <w:pStyle w:val="Paragraphedeliste"/>
        <w:numPr>
          <w:ilvl w:val="1"/>
          <w:numId w:val="3"/>
        </w:numPr>
      </w:pPr>
      <w:r>
        <w:t>Analogiques pour simuler une manette de jeu</w:t>
      </w:r>
    </w:p>
    <w:p w:rsidR="00004546" w:rsidP="004C5D15" w:rsidRDefault="000D23E4" w14:paraId="7EB2501F" w14:textId="4C6B320B">
      <w:pPr>
        <w:pStyle w:val="Paragraphedeliste"/>
        <w:numPr>
          <w:ilvl w:val="0"/>
          <w:numId w:val="3"/>
        </w:numPr>
      </w:pPr>
      <w:r>
        <w:t>Boutons de base :</w:t>
      </w:r>
    </w:p>
    <w:p w:rsidR="004C5D15" w:rsidP="004C5D15" w:rsidRDefault="004C5D15" w14:paraId="47EAF84D" w14:textId="77777777">
      <w:pPr>
        <w:pStyle w:val="Paragraphedeliste"/>
        <w:numPr>
          <w:ilvl w:val="1"/>
          <w:numId w:val="3"/>
        </w:numPr>
      </w:pPr>
      <w:r>
        <w:t>Montée</w:t>
      </w:r>
    </w:p>
    <w:p w:rsidR="004C5D15" w:rsidP="004C5D15" w:rsidRDefault="004C5D15" w14:paraId="1C447EE3" w14:textId="77777777">
      <w:pPr>
        <w:pStyle w:val="Paragraphedeliste"/>
        <w:numPr>
          <w:ilvl w:val="1"/>
          <w:numId w:val="3"/>
        </w:numPr>
      </w:pPr>
      <w:r>
        <w:t>Descente</w:t>
      </w:r>
    </w:p>
    <w:p w:rsidR="004C5D15" w:rsidP="004C5D15" w:rsidRDefault="004C5D15" w14:paraId="0AC486F0" w14:textId="77777777">
      <w:pPr>
        <w:pStyle w:val="Paragraphedeliste"/>
        <w:numPr>
          <w:ilvl w:val="1"/>
          <w:numId w:val="3"/>
        </w:numPr>
      </w:pPr>
      <w:r>
        <w:t>Gauche</w:t>
      </w:r>
    </w:p>
    <w:p w:rsidR="004C5D15" w:rsidP="004C5D15" w:rsidRDefault="004C5D15" w14:paraId="307948B4" w14:textId="77777777">
      <w:pPr>
        <w:pStyle w:val="Paragraphedeliste"/>
        <w:numPr>
          <w:ilvl w:val="1"/>
          <w:numId w:val="3"/>
        </w:numPr>
        <w:rPr/>
      </w:pPr>
      <w:r w:rsidR="004C5D15">
        <w:rPr/>
        <w:t>Droite</w:t>
      </w:r>
    </w:p>
    <w:p w:rsidR="000D23E4" w:rsidP="000D23E4" w:rsidRDefault="000D23E4" w14:paraId="26430E79" w14:textId="77777777">
      <w:pPr>
        <w:ind w:left="360"/>
      </w:pPr>
    </w:p>
    <w:p w:rsidR="000D23E4" w:rsidP="000D23E4" w:rsidRDefault="000D23E4" w14:paraId="436DC291" w14:textId="4C0F1537">
      <w:pPr>
        <w:pStyle w:val="Titre3"/>
        <w:numPr>
          <w:ilvl w:val="1"/>
          <w:numId w:val="6"/>
        </w:numPr>
        <w:rPr/>
      </w:pPr>
      <w:bookmarkStart w:name="_Hlk125195878" w:id="2"/>
      <w:r w:rsidR="000D23E4">
        <w:rPr/>
        <w:t xml:space="preserve">Caractéristiques du </w:t>
      </w:r>
      <w:r w:rsidR="463EB5EB">
        <w:rPr/>
        <w:t>Boitier Socle (BS)</w:t>
      </w:r>
    </w:p>
    <w:bookmarkEnd w:id="2"/>
    <w:p w:rsidRPr="004372BF" w:rsidR="004372BF" w:rsidP="004372BF" w:rsidRDefault="004372BF" w14:paraId="0F44BB61" w14:textId="77777777"/>
    <w:p w:rsidR="000D23E4" w:rsidP="000D23E4" w:rsidRDefault="00EB3ADE" w14:paraId="6613E3B1" w14:textId="059C6A70">
      <w:r w:rsidR="00EB3ADE">
        <w:rPr/>
        <w:t xml:space="preserve">Le </w:t>
      </w:r>
      <w:r w:rsidR="61FABB02">
        <w:rPr/>
        <w:t>BS</w:t>
      </w:r>
      <w:r w:rsidR="00EB3ADE">
        <w:rPr/>
        <w:t xml:space="preserve"> contiendra l’alimentation autonome réalisé à partir d’accumulateurs rechargeables et une carte de contrôle gérant l’ensemble du montage.</w:t>
      </w:r>
    </w:p>
    <w:p w:rsidR="00EB3ADE" w:rsidP="000D23E4" w:rsidRDefault="00EB3ADE" w14:paraId="689D1484" w14:textId="78382377">
      <w:r w:rsidR="00EB3ADE">
        <w:rPr/>
        <w:t xml:space="preserve">Un ESP32 bien adapté pour cette fonction gèrera les </w:t>
      </w:r>
      <w:r w:rsidR="004372BF">
        <w:rPr/>
        <w:t>entrées</w:t>
      </w:r>
      <w:r w:rsidR="00EB3ADE">
        <w:rPr/>
        <w:t xml:space="preserve"> actionneurs, les</w:t>
      </w:r>
      <w:r w:rsidR="004372BF">
        <w:rPr/>
        <w:t xml:space="preserve"> </w:t>
      </w:r>
      <w:r w:rsidR="00EB3ADE">
        <w:rPr/>
        <w:t xml:space="preserve">signalisations </w:t>
      </w:r>
      <w:r w:rsidR="004372BF">
        <w:rPr/>
        <w:t>lumineuses</w:t>
      </w:r>
      <w:r w:rsidR="00EB3ADE">
        <w:rPr/>
        <w:t xml:space="preserve"> </w:t>
      </w:r>
      <w:r w:rsidR="004372BF">
        <w:rPr/>
        <w:t xml:space="preserve">et sonores </w:t>
      </w:r>
      <w:r w:rsidR="0C090B9D">
        <w:rPr/>
        <w:t>éventuelles la</w:t>
      </w:r>
      <w:r w:rsidR="004372BF">
        <w:rPr/>
        <w:t xml:space="preserve"> WI-FI</w:t>
      </w:r>
      <w:ins w:author="d.letertre@gmail.com" w:date="2023-01-25T18:53:51.058Z" w:id="1565068244">
        <w:r w:rsidR="029C06A2">
          <w:t xml:space="preserve"> et la </w:t>
        </w:r>
      </w:ins>
      <w:ins w:author="d.letertre@gmail.com" w:date="2023-01-25T18:54:32.751Z" w:id="1606067374">
        <w:r w:rsidR="329B349C">
          <w:t>Bluetooth</w:t>
        </w:r>
      </w:ins>
      <w:r w:rsidR="004372BF">
        <w:rPr/>
        <w:t>.  La communication avec le panneau de contrôle (portable, tablette ou PC) se fera à travers une page WEB accessible en WI-FI.</w:t>
      </w:r>
    </w:p>
    <w:p w:rsidR="00DA3462" w:rsidP="000D23E4" w:rsidRDefault="00DA3462" w14:paraId="7933687F" w14:textId="5B4AAE16">
      <w:r>
        <w:t xml:space="preserve">Un inter </w:t>
      </w:r>
      <w:r w:rsidR="00242055">
        <w:t>général</w:t>
      </w:r>
      <w:r>
        <w:t xml:space="preserve"> permettra la mise sous tension. Un système de coupure automatique après une temporisation serait souhaitable</w:t>
      </w:r>
    </w:p>
    <w:p w:rsidRPr="000D23E4" w:rsidR="00DA3462" w:rsidP="000D23E4" w:rsidRDefault="00DA3462" w14:paraId="4D7A5B0C" w14:textId="77777777"/>
    <w:p w:rsidR="00DA3462" w:rsidP="00DA3462" w:rsidRDefault="00DA3462" w14:paraId="44115FC4" w14:textId="3D916D2B">
      <w:pPr>
        <w:pStyle w:val="Titre3"/>
        <w:numPr>
          <w:ilvl w:val="1"/>
          <w:numId w:val="6"/>
        </w:numPr>
        <w:rPr/>
      </w:pPr>
      <w:r w:rsidR="00DA3462">
        <w:rPr/>
        <w:t>Caractéristiques d</w:t>
      </w:r>
      <w:r w:rsidR="002675D2">
        <w:rPr/>
        <w:t>e</w:t>
      </w:r>
      <w:r w:rsidR="3E12C5DC">
        <w:rPr/>
        <w:t xml:space="preserve"> la configuration à distance</w:t>
      </w:r>
    </w:p>
    <w:p w:rsidRPr="002675D2" w:rsidR="002675D2" w:rsidP="002675D2" w:rsidRDefault="002675D2" w14:paraId="090A78E3" w14:textId="77777777"/>
    <w:p w:rsidR="002675D2" w:rsidP="009826D2" w:rsidRDefault="002675D2" w14:paraId="6AF9F5E6" w14:textId="77777777">
      <w:r>
        <w:t xml:space="preserve">Le panneau de contrôle sera accessible à travers une page WEB diffusé en WI-FI. </w:t>
      </w:r>
    </w:p>
    <w:p w:rsidR="009826D2" w:rsidP="009826D2" w:rsidRDefault="002675D2" w14:paraId="1EA635BF" w14:textId="00C3EADB">
      <w:r>
        <w:t>Il y aura 2 niveaux d’accès sur le panneau :</w:t>
      </w:r>
    </w:p>
    <w:p w:rsidR="002675D2" w:rsidP="002675D2" w:rsidRDefault="002675D2" w14:paraId="47711339" w14:textId="2A6A99A8">
      <w:pPr>
        <w:pStyle w:val="Paragraphedeliste"/>
        <w:numPr>
          <w:ilvl w:val="0"/>
          <w:numId w:val="18"/>
        </w:numPr>
      </w:pPr>
      <w:r>
        <w:t>Accès utilisateurs : choix du jeu et visualisation des réglage de base</w:t>
      </w:r>
    </w:p>
    <w:p w:rsidR="002675D2" w:rsidP="002675D2" w:rsidRDefault="002675D2" w14:paraId="3454D52E" w14:textId="235D0AA3">
      <w:pPr>
        <w:pStyle w:val="Paragraphedeliste"/>
        <w:numPr>
          <w:ilvl w:val="0"/>
          <w:numId w:val="18"/>
        </w:numPr>
      </w:pPr>
      <w:r>
        <w:t>Accès configuration</w:t>
      </w:r>
      <w:r w:rsidR="00974BA9">
        <w:t xml:space="preserve"> (avec mot de passe)</w:t>
      </w:r>
      <w:r>
        <w:t> : modification, création de nouveau profil de jeu</w:t>
      </w:r>
    </w:p>
    <w:p w:rsidR="002675D2" w:rsidP="002675D2" w:rsidRDefault="00974BA9" w14:paraId="23B7E579" w14:textId="4F0AFBAF">
      <w:r>
        <w:t>Lors de l’accès l’utilisateur se verra propos</w:t>
      </w:r>
      <w:r w:rsidR="001F57FA">
        <w:t>er</w:t>
      </w:r>
      <w:r>
        <w:t xml:space="preserve"> la page suivante :</w:t>
      </w:r>
    </w:p>
    <w:p w:rsidR="00974BA9" w:rsidP="002675D2" w:rsidRDefault="00974BA9" w14:paraId="1E0ECBE1" w14:textId="3337F44B">
      <w:r>
        <w:rPr>
          <w:noProof/>
        </w:rPr>
        <mc:AlternateContent>
          <mc:Choice Requires="wpc">
            <w:drawing>
              <wp:inline distT="0" distB="0" distL="0" distR="0" wp14:anchorId="04A3B625" wp14:editId="4B211C53">
                <wp:extent cx="5486400" cy="1275501"/>
                <wp:effectExtent l="0" t="0" r="0" b="1270"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Rectangle 9"/>
                        <wps:cNvSpPr/>
                        <wps:spPr>
                          <a:xfrm>
                            <a:off x="297035" y="366925"/>
                            <a:ext cx="1054181" cy="2329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351216" y="366925"/>
                            <a:ext cx="314507" cy="2387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rganigramme : Fusion 12"/>
                        <wps:cNvSpPr/>
                        <wps:spPr>
                          <a:xfrm>
                            <a:off x="1391986" y="396046"/>
                            <a:ext cx="203847" cy="174726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215496" y="64066"/>
                            <a:ext cx="1019236" cy="256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7C3DFB" w:rsidR="00974BA9" w:rsidRDefault="00974BA9" w14:paraId="661A6394" w14:textId="762E884B">
                              <w:pPr>
                                <w:rPr>
                                  <w:color w:val="E36C0A" w:themeColor="accent6" w:themeShade="BF"/>
                                </w:rPr>
                              </w:pPr>
                              <w:r w:rsidRPr="007C3DFB">
                                <w:rPr>
                                  <w:color w:val="E36C0A" w:themeColor="accent6" w:themeShade="BF"/>
                                </w:rPr>
                                <w:t>Choix du jeu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61769" y="372749"/>
                            <a:ext cx="425166" cy="221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1863746" y="81538"/>
                            <a:ext cx="1019236" cy="256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7C3DFB" w:rsidR="007C3DFB" w:rsidRDefault="007C3DFB" w14:paraId="1FF8CD42" w14:textId="3B4CC7DB">
                              <w:pPr>
                                <w:rPr>
                                  <w:color w:val="E36C0A" w:themeColor="accent6" w:themeShade="BF"/>
                                </w:rPr>
                              </w:pPr>
                              <w:r>
                                <w:rPr>
                                  <w:color w:val="E36C0A" w:themeColor="accent6" w:themeShade="BF"/>
                                </w:rPr>
                                <w:t>N° de</w:t>
                              </w:r>
                              <w:r w:rsidRPr="007C3DFB">
                                <w:rPr>
                                  <w:color w:val="E36C0A" w:themeColor="accent6" w:themeShade="BF"/>
                                </w:rPr>
                                <w:t xml:space="preserve"> jeu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65509" y="372749"/>
                            <a:ext cx="1496820" cy="2329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2941223" y="75714"/>
                            <a:ext cx="1019236" cy="256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7C3DFB" w:rsidR="007C3DFB" w:rsidRDefault="007C3DFB" w14:paraId="5DBD7E81" w14:textId="1CF58637">
                              <w:pPr>
                                <w:rPr>
                                  <w:color w:val="E36C0A" w:themeColor="accent6" w:themeShade="BF"/>
                                </w:rPr>
                              </w:pPr>
                              <w:r>
                                <w:rPr>
                                  <w:color w:val="E36C0A" w:themeColor="accent6" w:themeShade="BF"/>
                                </w:rPr>
                                <w:t>Commentaire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46727" y="378573"/>
                            <a:ext cx="425166" cy="26791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7C3DFB" w:rsidR="007C3DFB" w:rsidP="007C3DFB" w:rsidRDefault="007C3DFB" w14:paraId="758E49E9" w14:textId="5F0C7340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C3DFB">
                                <w:rPr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4618592" y="99012"/>
                            <a:ext cx="652311" cy="256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7C3DFB" w:rsidR="007C3DFB" w:rsidRDefault="007C3DFB" w14:paraId="399961EA" w14:textId="18CB180D">
                              <w:pPr>
                                <w:rPr>
                                  <w:color w:val="E36C0A" w:themeColor="accent6" w:themeShade="BF"/>
                                </w:rPr>
                              </w:pPr>
                              <w:r>
                                <w:rPr>
                                  <w:color w:val="E36C0A" w:themeColor="accent6" w:themeShade="BF"/>
                                </w:rPr>
                                <w:t>Lancer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7914" y="902752"/>
                            <a:ext cx="1403633" cy="2329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7C3DFB" w:rsidR="007C3DFB" w:rsidP="007C3DFB" w:rsidRDefault="007C3DFB" w14:paraId="4C1013D7" w14:textId="629C463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C3DFB">
                                <w:rPr>
                                  <w:sz w:val="20"/>
                                  <w:szCs w:val="20"/>
                                </w:rPr>
                                <w:t>Configuration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03B3362A">
              <v:group id="Zone de dessin 8" style="width:6in;height:100.45pt;mso-position-horizontal-relative:char;mso-position-vertical-relative:line" coordsize="54864,12750" o:spid="_x0000_s1033" editas="canvas" w14:anchorId="04A3B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">
                <v:shape id="_x0000_s1034" style="position:absolute;width:54864;height:12750;visibility:visible;mso-wrap-style:square" filled="t" type="#_x0000_t75">
                  <v:fill o:detectmouseclick="t"/>
                  <v:path o:connecttype="none"/>
                </v:shape>
                <v:rect id="Rectangle 9" style="position:absolute;left:2970;top:3669;width:10542;height:2329;visibility:visible;mso-wrap-style:square;v-text-anchor:middle" o:spid="_x0000_s1035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"/>
                <v:rect id="Rectangle 10" style="position:absolute;left:13512;top:3669;width:3145;height:2388;visibility:visible;mso-wrap-style:square;v-text-anchor:middle" o:spid="_x0000_s1036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"/>
                <v:shapetype id="_x0000_t128" coordsize="21600,21600" o:spt="128" path="m,l21600,,10800,21600xe">
                  <v:stroke joinstyle="miter"/>
                  <v:path textboxrect="5400,0,16200,10800" gradientshapeok="t" o:connecttype="custom" o:connectlocs="10800,0;5400,10800;10800,21600;16200,10800"/>
                </v:shapetype>
                <v:shape id="Organigramme : Fusion 12" style="position:absolute;left:13919;top:3960;width:2039;height:1747;visibility:visible;mso-wrap-style:square;v-text-anchor:middle" o:spid="_x0000_s1037" fillcolor="white [3201]" strokecolor="#f79646 [3209]" strokeweight="2pt" type="#_x0000_t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"/>
                <v:shape id="Zone de texte 13" style="position:absolute;left:2154;top:640;width:10193;height:2563;visibility:visible;mso-wrap-style:square;v-text-anchor:top" o:spid="_x0000_s103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>
                  <v:textbox>
                    <w:txbxContent>
                      <w:p w:rsidRPr="007C3DFB" w:rsidR="00974BA9" w:rsidRDefault="00974BA9" w14:paraId="145C621A" w14:textId="762E884B">
                        <w:pPr>
                          <w:rPr>
                            <w:color w:val="E36C0A" w:themeColor="accent6" w:themeShade="BF"/>
                          </w:rPr>
                        </w:pPr>
                        <w:r w:rsidRPr="007C3DFB">
                          <w:rPr>
                            <w:color w:val="E36C0A" w:themeColor="accent6" w:themeShade="BF"/>
                          </w:rPr>
                          <w:t>Choix du jeu :</w:t>
                        </w:r>
                      </w:p>
                    </w:txbxContent>
                  </v:textbox>
                </v:shape>
                <v:rect id="Rectangle 14" style="position:absolute;left:20617;top:3727;width:4252;height:2213;visibility:visible;mso-wrap-style:square;v-text-anchor:middle" o:spid="_x0000_s1039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"/>
                <v:shape id="Zone de texte 15" style="position:absolute;left:18637;top:815;width:10192;height:2563;visibility:visible;mso-wrap-style:square;v-text-anchor:top" o:spid="_x0000_s104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>
                  <v:textbox>
                    <w:txbxContent>
                      <w:p w:rsidRPr="007C3DFB" w:rsidR="007C3DFB" w:rsidRDefault="007C3DFB" w14:paraId="4F3B95A6" w14:textId="3B4CC7DB">
                        <w:pPr>
                          <w:rPr>
                            <w:color w:val="E36C0A" w:themeColor="accent6" w:themeShade="BF"/>
                          </w:rPr>
                        </w:pPr>
                        <w:r>
                          <w:rPr>
                            <w:color w:val="E36C0A" w:themeColor="accent6" w:themeShade="BF"/>
                          </w:rPr>
                          <w:t>N° de</w:t>
                        </w:r>
                        <w:r w:rsidRPr="007C3DFB">
                          <w:rPr>
                            <w:color w:val="E36C0A" w:themeColor="accent6" w:themeShade="BF"/>
                          </w:rPr>
                          <w:t xml:space="preserve"> jeu :</w:t>
                        </w:r>
                      </w:p>
                    </w:txbxContent>
                  </v:textbox>
                </v:shape>
                <v:rect id="Rectangle 16" style="position:absolute;left:28655;top:3727;width:14968;height:2330;visibility:visible;mso-wrap-style:square;v-text-anchor:middle" o:spid="_x0000_s1041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"/>
                <v:shape id="Zone de texte 17" style="position:absolute;left:29412;top:757;width:10192;height:2562;visibility:visible;mso-wrap-style:square;v-text-anchor:top" o:spid="_x0000_s1042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>
                  <v:textbox>
                    <w:txbxContent>
                      <w:p w:rsidRPr="007C3DFB" w:rsidR="007C3DFB" w:rsidRDefault="007C3DFB" w14:paraId="0184D826" w14:textId="1CF58637">
                        <w:pPr>
                          <w:rPr>
                            <w:color w:val="E36C0A" w:themeColor="accent6" w:themeShade="BF"/>
                          </w:rPr>
                        </w:pPr>
                        <w:r>
                          <w:rPr>
                            <w:color w:val="E36C0A" w:themeColor="accent6" w:themeShade="BF"/>
                          </w:rPr>
                          <w:t>Commentaire</w:t>
                        </w:r>
                      </w:p>
                    </w:txbxContent>
                  </v:textbox>
                </v:shape>
                <v:rect id="Rectangle 18" style="position:absolute;left:47467;top:3785;width:4251;height:2679;visibility:visible;mso-wrap-style:square;v-text-anchor:middle" o:spid="_x0000_s1043" fillcolor="#e36c0a [2409]" strokecolor="#243f60 [1604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">
                  <v:textbox>
                    <w:txbxContent>
                      <w:p w:rsidRPr="007C3DFB" w:rsidR="007C3DFB" w:rsidP="007C3DFB" w:rsidRDefault="007C3DFB" w14:paraId="3755CD85" w14:textId="5F0C7340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7C3DFB">
                          <w:rPr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GO</w:t>
                        </w:r>
                      </w:p>
                    </w:txbxContent>
                  </v:textbox>
                </v:rect>
                <v:shape id="Zone de texte 19" style="position:absolute;left:46185;top:990;width:6524;height:2562;visibility:visible;mso-wrap-style:square;v-text-anchor:top" o:spid="_x0000_s1044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>
                  <v:textbox>
                    <w:txbxContent>
                      <w:p w:rsidRPr="007C3DFB" w:rsidR="007C3DFB" w:rsidRDefault="007C3DFB" w14:paraId="195CFC81" w14:textId="18CB180D">
                        <w:pPr>
                          <w:rPr>
                            <w:color w:val="E36C0A" w:themeColor="accent6" w:themeShade="BF"/>
                          </w:rPr>
                        </w:pPr>
                        <w:r>
                          <w:rPr>
                            <w:color w:val="E36C0A" w:themeColor="accent6" w:themeShade="BF"/>
                          </w:rPr>
                          <w:t>Lancer</w:t>
                        </w:r>
                      </w:p>
                    </w:txbxContent>
                  </v:textbox>
                </v:shape>
                <v:rect id="Rectangle 20" style="position:absolute;left:2679;top:9027;width:14036;height:2330;visibility:visible;mso-wrap-style:square;v-text-anchor:middle" o:spid="_x0000_s1045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">
                  <v:textbox>
                    <w:txbxContent>
                      <w:p w:rsidRPr="007C3DFB" w:rsidR="007C3DFB" w:rsidP="007C3DFB" w:rsidRDefault="007C3DFB" w14:paraId="2BEBC012" w14:textId="629C463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C3DFB">
                          <w:rPr>
                            <w:sz w:val="20"/>
                            <w:szCs w:val="20"/>
                          </w:rPr>
                          <w:t>Configuration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42055" w:rsidP="009826D2" w:rsidRDefault="007C3DFB" w14:paraId="76CEF57D" w14:textId="78E57D68">
      <w:r>
        <w:t>Le choix du</w:t>
      </w:r>
      <w:r w:rsidR="00B63287">
        <w:t xml:space="preserve"> </w:t>
      </w:r>
      <w:r>
        <w:t>jeu</w:t>
      </w:r>
      <w:r w:rsidR="00B63287">
        <w:t xml:space="preserve"> </w:t>
      </w:r>
      <w:r>
        <w:t>se</w:t>
      </w:r>
      <w:r w:rsidR="00B63287">
        <w:t xml:space="preserve"> </w:t>
      </w:r>
      <w:r>
        <w:t>fait par une</w:t>
      </w:r>
      <w:r w:rsidR="00B63287">
        <w:t xml:space="preserve"> liste déroulante</w:t>
      </w:r>
      <w:r w:rsidR="00242055">
        <w:t>, proposant les différents jeux sous les OS correspondants</w:t>
      </w:r>
      <w:r w:rsidR="00B63287">
        <w:t>.</w:t>
      </w:r>
      <w:r w:rsidR="00242055">
        <w:t xml:space="preserve"> Exemple : Fortnite-PC, Fornite-Mac, Fornite-Linux</w:t>
      </w:r>
    </w:p>
    <w:p w:rsidR="009826D2" w:rsidP="009826D2" w:rsidRDefault="00242055" w14:paraId="6968AD09" w14:textId="23512E90">
      <w:r>
        <w:t>La configuration s’effectue sur les entrées et sorties du module actionneur et du choix du système OS Alors l</w:t>
      </w:r>
      <w:r w:rsidR="00B63287">
        <w:t>e N° du jeu apparait.</w:t>
      </w:r>
      <w:r w:rsidR="001F57FA">
        <w:t xml:space="preserve"> </w:t>
      </w:r>
      <w:r w:rsidR="00B63287">
        <w:t>On peut alors le lancer . L’utilisateur n’aura pas à le rechoisir,</w:t>
      </w:r>
      <w:r w:rsidR="001F57FA">
        <w:t xml:space="preserve"> </w:t>
      </w:r>
      <w:r w:rsidR="00B63287">
        <w:t>il sera disponible lors de l’allumage de l’interface.</w:t>
      </w:r>
    </w:p>
    <w:p w:rsidR="00B63287" w:rsidP="009826D2" w:rsidRDefault="00B63287" w14:paraId="74F53EF8" w14:textId="0A118E5A">
      <w:r w:rsidR="00B63287">
        <w:rPr/>
        <w:t>Pour changer de jeu il faudra reprendre le panneau de contrôle et effectuer un autre choix</w:t>
      </w:r>
      <w:ins w:author="d.letertre@gmail.com" w:date="2023-01-25T18:51:50.537Z" w:id="441514419">
        <w:r w:rsidR="1EA1686E">
          <w:t xml:space="preserve"> ou le </w:t>
        </w:r>
        <w:r w:rsidR="1EA1686E">
          <w:t>reselectionner</w:t>
        </w:r>
        <w:r w:rsidR="1EA1686E">
          <w:t xml:space="preserve"> directement sur l’interface</w:t>
        </w:r>
      </w:ins>
      <w:r w:rsidR="00B63287">
        <w:rPr/>
        <w:t>.</w:t>
      </w:r>
    </w:p>
    <w:p w:rsidR="00B63287" w:rsidP="009826D2" w:rsidRDefault="00B63287" w14:paraId="692500FB" w14:textId="20CABFDE">
      <w:r>
        <w:t>L’appui sur Configuration fait apparaitre une fenêtre pour entrer un mot de passe qu’il faudra soit annuler ou valider pour se rendre sur l</w:t>
      </w:r>
      <w:r w:rsidR="001F57FA">
        <w:t xml:space="preserve">a page </w:t>
      </w:r>
      <w:r>
        <w:t>de configuration</w:t>
      </w:r>
      <w:r w:rsidR="001F57FA">
        <w:t>.</w:t>
      </w:r>
    </w:p>
    <w:p w:rsidR="001F57FA" w:rsidP="009826D2" w:rsidRDefault="001F57FA" w14:paraId="1D2F7D12" w14:textId="57A4AED7">
      <w:r>
        <w:rPr>
          <w:noProof/>
        </w:rPr>
        <mc:AlternateContent>
          <mc:Choice Requires="wpc">
            <w:drawing>
              <wp:inline distT="0" distB="0" distL="0" distR="0" wp14:anchorId="0C5B08EA" wp14:editId="7B000C15">
                <wp:extent cx="5486400" cy="786267"/>
                <wp:effectExtent l="0" t="0" r="0" b="0"/>
                <wp:docPr id="32" name="Zone de dessi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Rectangle 21"/>
                        <wps:cNvSpPr/>
                        <wps:spPr>
                          <a:xfrm>
                            <a:off x="297035" y="366925"/>
                            <a:ext cx="1054181" cy="23296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215496" y="64066"/>
                            <a:ext cx="1019236" cy="25626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Pr="007C3DFB" w:rsidR="001F57FA" w:rsidP="001F57FA" w:rsidRDefault="001F57FA" w14:paraId="259A2B85" w14:textId="77777777">
                              <w:pPr>
                                <w:rPr>
                                  <w:color w:val="E36C0A" w:themeColor="accent6" w:themeShade="BF"/>
                                </w:rPr>
                              </w:pPr>
                              <w:r w:rsidRPr="007C3DFB">
                                <w:rPr>
                                  <w:color w:val="E36C0A" w:themeColor="accent6" w:themeShade="BF"/>
                                </w:rPr>
                                <w:t>Choix du jeu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" name="Groupe 42"/>
                        <wpg:cNvGrpSpPr/>
                        <wpg:grpSpPr>
                          <a:xfrm>
                            <a:off x="1520117" y="208"/>
                            <a:ext cx="1339567" cy="559687"/>
                            <a:chOff x="1514294" y="23504"/>
                            <a:chExt cx="1298797" cy="559687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1595834" y="361871"/>
                              <a:ext cx="582420" cy="2213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Zone de texte 26"/>
                          <wps:cNvSpPr txBox="1"/>
                          <wps:spPr>
                            <a:xfrm>
                              <a:off x="1514294" y="320538"/>
                              <a:ext cx="704728" cy="2277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5F2ABF" w:rsidR="001F57FA" w:rsidP="00242055" w:rsidRDefault="005F2ABF" w14:paraId="3DCA19FC" w14:textId="4AF29014">
                                <w:pPr>
                                  <w:jc w:val="center"/>
                                  <w:rPr>
                                    <w:color w:val="E5DFEC" w:themeColor="accent4" w:themeTint="33"/>
                                  </w:rPr>
                                </w:pPr>
                                <w:r w:rsidRPr="005F2ABF">
                                  <w:rPr>
                                    <w:color w:val="E5DFEC" w:themeColor="accent4" w:themeTint="33"/>
                                  </w:rPr>
                                  <w:t>Modifier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Zone de texte 43"/>
                          <wps:cNvSpPr txBox="1"/>
                          <wps:spPr>
                            <a:xfrm>
                              <a:off x="2108363" y="23504"/>
                              <a:ext cx="704728" cy="2277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5F2ABF" w:rsidR="00541178" w:rsidP="001F57FA" w:rsidRDefault="00541178" w14:paraId="6C406B90" w14:textId="77777777">
                                <w:pPr>
                                  <w:rPr>
                                    <w:color w:val="E5DFEC" w:themeColor="accent4" w:themeTint="33"/>
                                  </w:rPr>
                                </w:pPr>
                                <w:r w:rsidRPr="005F2ABF">
                                  <w:rPr>
                                    <w:color w:val="E5DFEC" w:themeColor="accent4" w:themeTint="33"/>
                                  </w:rPr>
                                  <w:t>Modifier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1" name="Groupe 41"/>
                        <wpg:cNvGrpSpPr/>
                        <wpg:grpSpPr>
                          <a:xfrm>
                            <a:off x="2992950" y="296483"/>
                            <a:ext cx="704215" cy="287716"/>
                            <a:chOff x="2229990" y="325662"/>
                            <a:chExt cx="704215" cy="203844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2290950" y="363903"/>
                              <a:ext cx="582295" cy="165603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26"/>
                          <wps:cNvSpPr txBox="1"/>
                          <wps:spPr>
                            <a:xfrm>
                              <a:off x="2229990" y="325662"/>
                              <a:ext cx="704215" cy="186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2ABF" w:rsidP="00242055" w:rsidRDefault="00242055" w14:paraId="0B5CD0E2" w14:textId="2C5AED87">
                                <w:pPr>
                                  <w:spacing w:line="240" w:lineRule="auto"/>
                                  <w:jc w:val="center"/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</w:pPr>
                                <w:r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  <w:t>Choisir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0" name="Groupe 40"/>
                        <wpg:cNvGrpSpPr/>
                        <wpg:grpSpPr>
                          <a:xfrm>
                            <a:off x="3709717" y="291488"/>
                            <a:ext cx="704215" cy="262255"/>
                            <a:chOff x="2993349" y="337842"/>
                            <a:chExt cx="704215" cy="262255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3074629" y="379117"/>
                              <a:ext cx="582295" cy="2209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Zone de texte 26"/>
                          <wps:cNvSpPr txBox="1"/>
                          <wps:spPr>
                            <a:xfrm>
                              <a:off x="2993349" y="337842"/>
                              <a:ext cx="7042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2ABF" w:rsidP="005F2ABF" w:rsidRDefault="006B076E" w14:paraId="23F0648A" w14:textId="5BFAC6CA">
                                <w:pPr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</w:pPr>
                                <w:r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  <w:t>Nouveau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Groupe 39"/>
                        <wpg:cNvGrpSpPr/>
                        <wpg:grpSpPr>
                          <a:xfrm>
                            <a:off x="4437487" y="280527"/>
                            <a:ext cx="704215" cy="262255"/>
                            <a:chOff x="3796831" y="356001"/>
                            <a:chExt cx="704215" cy="262255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3878111" y="397276"/>
                              <a:ext cx="582295" cy="2209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26"/>
                          <wps:cNvSpPr txBox="1"/>
                          <wps:spPr>
                            <a:xfrm>
                              <a:off x="3796831" y="356001"/>
                              <a:ext cx="7042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2ABF" w:rsidP="00242055" w:rsidRDefault="006B076E" w14:paraId="42918E5D" w14:textId="42FE1C84">
                                <w:pPr>
                                  <w:jc w:val="center"/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</w:pPr>
                                <w:r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  <w:t>Annuler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4" name="Groupe 44"/>
                        <wpg:cNvGrpSpPr/>
                        <wpg:grpSpPr>
                          <a:xfrm>
                            <a:off x="2288225" y="302689"/>
                            <a:ext cx="704215" cy="262255"/>
                            <a:chOff x="2229990" y="325736"/>
                            <a:chExt cx="704215" cy="262255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2311270" y="367011"/>
                              <a:ext cx="582295" cy="2209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Zone de texte 26"/>
                          <wps:cNvSpPr txBox="1"/>
                          <wps:spPr>
                            <a:xfrm>
                              <a:off x="2229990" y="325736"/>
                              <a:ext cx="7042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F2ABF" w:rsidP="00242055" w:rsidRDefault="00242055" w14:paraId="0448505C" w14:textId="61F1BE4D">
                                <w:pPr>
                                  <w:jc w:val="center"/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</w:pPr>
                                <w:r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  <w:t>Effacer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 w14:anchorId="06DF4760">
              <v:group id="Zone de dessin 32" style="width:6in;height:61.9pt;mso-position-horizontal-relative:char;mso-position-vertical-relative:line" coordsize="54864,7861" o:spid="_x0000_s1046" editas="canvas" w14:anchorId="0C5B08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">
                <v:shape id="_x0000_s1047" style="position:absolute;width:54864;height:7861;visibility:visible;mso-wrap-style:square" filled="t" type="#_x0000_t75">
                  <v:fill o:detectmouseclick="t"/>
                  <v:path o:connecttype="none"/>
                </v:shape>
                <v:rect id="Rectangle 21" style="position:absolute;left:2970;top:3669;width:10542;height:2329;visibility:visible;mso-wrap-style:square;v-text-anchor:middle" o:spid="_x0000_s1048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"/>
                <v:shape id="Zone de texte 24" style="position:absolute;left:2154;top:640;width:10193;height:2563;visibility:visible;mso-wrap-style:square;v-text-anchor:top" o:spid="_x0000_s1049" fillcolor="window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">
                  <v:textbox>
                    <w:txbxContent>
                      <w:p w:rsidRPr="007C3DFB" w:rsidR="001F57FA" w:rsidP="001F57FA" w:rsidRDefault="001F57FA" w14:paraId="70206249" w14:textId="77777777">
                        <w:pPr>
                          <w:rPr>
                            <w:color w:val="E36C0A" w:themeColor="accent6" w:themeShade="BF"/>
                          </w:rPr>
                        </w:pPr>
                        <w:r w:rsidRPr="007C3DFB">
                          <w:rPr>
                            <w:color w:val="E36C0A" w:themeColor="accent6" w:themeShade="BF"/>
                          </w:rPr>
                          <w:t>Choix du jeu :</w:t>
                        </w:r>
                      </w:p>
                    </w:txbxContent>
                  </v:textbox>
                </v:shape>
                <v:group id="Groupe 42" style="position:absolute;left:15201;top:2;width:13395;height:5596" coordsize="12987,5596" coordorigin="15142,235" o:spid="_x0000_s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25" style="position:absolute;left:15958;top:3618;width:5824;height:2213;visibility:visible;mso-wrap-style:square;v-text-anchor:middle" o:spid="_x0000_s1051" fillcolor="#e36c0a [2409]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"/>
                  <v:shape id="Zone de texte 26" style="position:absolute;left:15142;top:3205;width:7048;height:2277;visibility:visible;mso-wrap-style:square;v-text-anchor:top" o:spid="_x0000_s105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>
                    <v:textbox>
                      <w:txbxContent>
                        <w:p w:rsidRPr="005F2ABF" w:rsidR="001F57FA" w:rsidP="00242055" w:rsidRDefault="005F2ABF" w14:paraId="01463D2C" w14:textId="4AF29014">
                          <w:pPr>
                            <w:jc w:val="center"/>
                            <w:rPr>
                              <w:color w:val="E5DFEC" w:themeColor="accent4" w:themeTint="33"/>
                            </w:rPr>
                          </w:pPr>
                          <w:r w:rsidRPr="005F2ABF">
                            <w:rPr>
                              <w:color w:val="E5DFEC" w:themeColor="accent4" w:themeTint="33"/>
                            </w:rPr>
                            <w:t>Modifier</w:t>
                          </w:r>
                        </w:p>
                      </w:txbxContent>
                    </v:textbox>
                  </v:shape>
                  <v:shape id="Zone de texte 43" style="position:absolute;left:21083;top:235;width:7047;height:2277;visibility:visible;mso-wrap-style:square;v-text-anchor:top" o:spid="_x0000_s10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>
                    <v:textbox>
                      <w:txbxContent>
                        <w:p w:rsidRPr="005F2ABF" w:rsidR="00541178" w:rsidP="001F57FA" w:rsidRDefault="00541178" w14:paraId="64CBA004" w14:textId="77777777">
                          <w:pPr>
                            <w:rPr>
                              <w:color w:val="E5DFEC" w:themeColor="accent4" w:themeTint="33"/>
                            </w:rPr>
                          </w:pPr>
                          <w:r w:rsidRPr="005F2ABF">
                            <w:rPr>
                              <w:color w:val="E5DFEC" w:themeColor="accent4" w:themeTint="33"/>
                            </w:rPr>
                            <w:t>Modifier</w:t>
                          </w:r>
                        </w:p>
                      </w:txbxContent>
                    </v:textbox>
                  </v:shape>
                </v:group>
                <v:group id="Groupe 41" style="position:absolute;left:29929;top:2964;width:7042;height:2877" coordsize="7042,2038" coordorigin="22299,3256" o:spid="_x0000_s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33" style="position:absolute;left:22909;top:3639;width:5823;height:1656;visibility:visible;mso-wrap-style:square;v-text-anchor:middle" o:spid="_x0000_s1055" fillcolor="#e36c0a [2409]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"/>
                  <v:shape id="Zone de texte 26" style="position:absolute;left:22299;top:3256;width:7043;height:1866;visibility:visible;mso-wrap-style:square;v-text-anchor:top" o:spid="_x0000_s105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>
                    <v:textbox>
                      <w:txbxContent>
                        <w:p w:rsidR="005F2ABF" w:rsidP="00242055" w:rsidRDefault="00242055" w14:paraId="6D0911AD" w14:textId="2C5AED87">
                          <w:pPr>
                            <w:spacing w:line="240" w:lineRule="auto"/>
                            <w:jc w:val="center"/>
                            <w:rPr>
                              <w:rFonts w:ascii="Calibri" w:hAnsi="Calibri" w:eastAsia="Calibri"/>
                              <w:color w:val="E6E0EC"/>
                            </w:rPr>
                          </w:pPr>
                          <w:r>
                            <w:rPr>
                              <w:rFonts w:ascii="Calibri" w:hAnsi="Calibri" w:eastAsia="Calibri"/>
                              <w:color w:val="E6E0EC"/>
                            </w:rPr>
                            <w:t>Choisir</w:t>
                          </w:r>
                        </w:p>
                      </w:txbxContent>
                    </v:textbox>
                  </v:shape>
                </v:group>
                <v:group id="Groupe 40" style="position:absolute;left:37097;top:2914;width:7042;height:2623" coordsize="7042,2622" coordorigin="29933,3378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35" style="position:absolute;left:30746;top:3791;width:5823;height:2209;visibility:visible;mso-wrap-style:square;v-text-anchor:middle" o:spid="_x0000_s1058" fillcolor="#e36c0a [2409]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"/>
                  <v:shape id="Zone de texte 26" style="position:absolute;left:29933;top:3378;width:7042;height:2273;visibility:visible;mso-wrap-style:square;v-text-anchor:top" o:spid="_x0000_s105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>
                    <v:textbox>
                      <w:txbxContent>
                        <w:p w:rsidR="005F2ABF" w:rsidP="005F2ABF" w:rsidRDefault="006B076E" w14:paraId="27873862" w14:textId="5BFAC6CA">
                          <w:pPr>
                            <w:rPr>
                              <w:rFonts w:ascii="Calibri" w:hAnsi="Calibri" w:eastAsia="Calibri"/>
                              <w:color w:val="E6E0EC"/>
                            </w:rPr>
                          </w:pPr>
                          <w:r>
                            <w:rPr>
                              <w:rFonts w:ascii="Calibri" w:hAnsi="Calibri" w:eastAsia="Calibri"/>
                              <w:color w:val="E6E0EC"/>
                            </w:rPr>
                            <w:t>Nouveau</w:t>
                          </w:r>
                        </w:p>
                      </w:txbxContent>
                    </v:textbox>
                  </v:shape>
                </v:group>
                <v:group id="Groupe 39" style="position:absolute;left:44374;top:2805;width:7043;height:2622" coordsize="7042,2622" coordorigin="37968,3560" o:spid="_x0000_s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37" style="position:absolute;left:38781;top:3972;width:5823;height:2210;visibility:visible;mso-wrap-style:square;v-text-anchor:middle" o:spid="_x0000_s1061" fillcolor="#e36c0a [2409]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"/>
                  <v:shape id="Zone de texte 26" style="position:absolute;left:37968;top:3560;width:7042;height:2273;visibility:visible;mso-wrap-style:square;v-text-anchor:top" o:spid="_x0000_s106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>
                    <v:textbox>
                      <w:txbxContent>
                        <w:p w:rsidR="005F2ABF" w:rsidP="00242055" w:rsidRDefault="006B076E" w14:paraId="324F1126" w14:textId="42FE1C84">
                          <w:pPr>
                            <w:jc w:val="center"/>
                            <w:rPr>
                              <w:rFonts w:ascii="Calibri" w:hAnsi="Calibri" w:eastAsia="Calibri"/>
                              <w:color w:val="E6E0EC"/>
                            </w:rPr>
                          </w:pPr>
                          <w:r>
                            <w:rPr>
                              <w:rFonts w:ascii="Calibri" w:hAnsi="Calibri" w:eastAsia="Calibri"/>
                              <w:color w:val="E6E0EC"/>
                            </w:rPr>
                            <w:t>Annuler</w:t>
                          </w:r>
                        </w:p>
                      </w:txbxContent>
                    </v:textbox>
                  </v:shape>
                </v:group>
                <v:group id="Groupe 44" style="position:absolute;left:22882;top:3026;width:7042;height:2623" coordsize="7042,2622" coordorigin="22299,3257" o:spid="_x0000_s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45" style="position:absolute;left:23112;top:3670;width:5823;height:2209;visibility:visible;mso-wrap-style:square;v-text-anchor:middle" o:spid="_x0000_s1064" fillcolor="#e36c0a [2409]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"/>
                  <v:shape id="Zone de texte 26" style="position:absolute;left:22299;top:3257;width:7043;height:2273;visibility:visible;mso-wrap-style:square;v-text-anchor:top" o:spid="_x0000_s106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>
                    <v:textbox>
                      <w:txbxContent>
                        <w:p w:rsidR="005F2ABF" w:rsidP="00242055" w:rsidRDefault="00242055" w14:paraId="62ADC732" w14:textId="61F1BE4D">
                          <w:pPr>
                            <w:jc w:val="center"/>
                            <w:rPr>
                              <w:rFonts w:ascii="Calibri" w:hAnsi="Calibri" w:eastAsia="Calibri"/>
                              <w:color w:val="E6E0EC"/>
                            </w:rPr>
                          </w:pPr>
                          <w:r>
                            <w:rPr>
                              <w:rFonts w:ascii="Calibri" w:hAnsi="Calibri" w:eastAsia="Calibri"/>
                              <w:color w:val="E6E0EC"/>
                            </w:rPr>
                            <w:t>Effacer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B076E" w:rsidP="009826D2" w:rsidRDefault="006B076E" w14:paraId="20FBB74E" w14:textId="77777777">
      <w:r>
        <w:t>L’appui sur :</w:t>
      </w:r>
    </w:p>
    <w:p w:rsidR="006B076E" w:rsidP="006B076E" w:rsidRDefault="006B076E" w14:paraId="4CFFD767" w14:textId="403C3AF9">
      <w:pPr>
        <w:pStyle w:val="Paragraphedeliste"/>
        <w:numPr>
          <w:ilvl w:val="0"/>
          <w:numId w:val="19"/>
        </w:numPr>
      </w:pPr>
      <w:r w:rsidRPr="006B076E">
        <w:rPr>
          <w:color w:val="E36C0A" w:themeColor="accent6" w:themeShade="BF"/>
        </w:rPr>
        <w:t>Modifie</w:t>
      </w:r>
      <w:r w:rsidR="00242055">
        <w:rPr>
          <w:color w:val="E36C0A" w:themeColor="accent6" w:themeShade="BF"/>
        </w:rPr>
        <w:t>r</w:t>
      </w:r>
      <w:r>
        <w:t xml:space="preserve"> </w:t>
      </w:r>
      <w:r w:rsidR="00242055">
        <w:tab/>
      </w:r>
      <w:r w:rsidR="00242055">
        <w:t>E</w:t>
      </w:r>
      <w:r>
        <w:t>ntre dans le profil afin d’apporter des modifications à l’existant</w:t>
      </w:r>
    </w:p>
    <w:p w:rsidR="00242055" w:rsidP="00242055" w:rsidRDefault="00242055" w14:paraId="128B99D5" w14:textId="5F4BF7C7">
      <w:pPr>
        <w:pStyle w:val="Paragraphedeliste"/>
        <w:numPr>
          <w:ilvl w:val="0"/>
          <w:numId w:val="19"/>
        </w:numPr>
        <w:rPr/>
      </w:pPr>
      <w:r w:rsidRPr="39C3372A" w:rsidR="00242055">
        <w:rPr>
          <w:color w:val="E36C0A" w:themeColor="accent6" w:themeTint="FF" w:themeShade="BF"/>
        </w:rPr>
        <w:t>Effacer</w:t>
      </w:r>
      <w:r w:rsidR="00242055">
        <w:rPr/>
        <w:t xml:space="preserve"> </w:t>
      </w:r>
      <w:r>
        <w:tab/>
      </w:r>
      <w:r w:rsidR="043089D6">
        <w:rPr/>
        <w:t>Efface</w:t>
      </w:r>
      <w:r w:rsidR="00242055">
        <w:rPr/>
        <w:t xml:space="preserve"> ce profil et décrémente le N° de jeu</w:t>
      </w:r>
    </w:p>
    <w:p w:rsidRPr="00242055" w:rsidR="00242055" w:rsidP="006B076E" w:rsidRDefault="00242055" w14:paraId="195ACF2C" w14:textId="0C6E1307">
      <w:pPr>
        <w:pStyle w:val="Paragraphedeliste"/>
        <w:numPr>
          <w:ilvl w:val="0"/>
          <w:numId w:val="19"/>
        </w:numPr>
      </w:pPr>
      <w:r w:rsidRPr="00242055">
        <w:rPr>
          <w:color w:val="E36C0A" w:themeColor="accent6" w:themeShade="BF"/>
        </w:rPr>
        <w:t>Choi</w:t>
      </w:r>
      <w:r>
        <w:rPr>
          <w:color w:val="E36C0A" w:themeColor="accent6" w:themeShade="BF"/>
        </w:rPr>
        <w:t>sir</w:t>
      </w:r>
      <w:r w:rsidRPr="00242055"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ab/>
      </w:r>
      <w:r w:rsidRPr="00242055">
        <w:t>Choisi</w:t>
      </w:r>
      <w:r>
        <w:t xml:space="preserve"> un autre jeu</w:t>
      </w:r>
    </w:p>
    <w:p w:rsidR="006B076E" w:rsidP="006B076E" w:rsidRDefault="006B076E" w14:paraId="4568EE05" w14:textId="77AE5BF7">
      <w:pPr>
        <w:pStyle w:val="Paragraphedeliste"/>
        <w:numPr>
          <w:ilvl w:val="0"/>
          <w:numId w:val="19"/>
        </w:numPr>
        <w:rPr/>
      </w:pPr>
      <w:r w:rsidRPr="39C3372A" w:rsidR="006B076E">
        <w:rPr>
          <w:color w:val="E36C0A" w:themeColor="accent6" w:themeTint="FF" w:themeShade="BF"/>
        </w:rPr>
        <w:t>Nouveau</w:t>
      </w:r>
      <w:r w:rsidR="006B076E">
        <w:rPr/>
        <w:t xml:space="preserve"> </w:t>
      </w:r>
      <w:r>
        <w:tab/>
      </w:r>
      <w:r w:rsidR="67C571FF">
        <w:rPr/>
        <w:t>Créé</w:t>
      </w:r>
      <w:r w:rsidR="006B076E">
        <w:rPr/>
        <w:t xml:space="preserve"> un nouveau profil à partir de la </w:t>
      </w:r>
      <w:r w:rsidR="00242055">
        <w:rPr/>
        <w:t>sélection</w:t>
      </w:r>
      <w:r w:rsidR="006B076E">
        <w:rPr/>
        <w:t xml:space="preserve"> actuelle en </w:t>
      </w:r>
      <w:r w:rsidR="00242055">
        <w:rPr/>
        <w:t>incrémentant</w:t>
      </w:r>
      <w:r w:rsidR="006B076E">
        <w:rPr/>
        <w:t xml:space="preserve"> le N° de film</w:t>
      </w:r>
      <w:r w:rsidR="00541178">
        <w:rPr/>
        <w:t>.</w:t>
      </w:r>
    </w:p>
    <w:p w:rsidR="00242055" w:rsidP="00242055" w:rsidRDefault="00242055" w14:paraId="7B30A6AF" w14:textId="2864CF9C">
      <w:pPr>
        <w:pStyle w:val="Paragraphedeliste"/>
        <w:numPr>
          <w:ilvl w:val="0"/>
          <w:numId w:val="19"/>
        </w:numPr>
        <w:rPr/>
      </w:pPr>
      <w:r w:rsidRPr="39C3372A" w:rsidR="4CE33FBC">
        <w:rPr>
          <w:color w:val="E36C0A" w:themeColor="accent6" w:themeTint="FF" w:themeShade="BF"/>
        </w:rPr>
        <w:t>Annuler</w:t>
      </w:r>
      <w:r w:rsidR="00242055">
        <w:rPr/>
        <w:t xml:space="preserve"> </w:t>
      </w:r>
      <w:r>
        <w:tab/>
      </w:r>
      <w:r w:rsidR="0DA87098">
        <w:rPr/>
        <w:t>Revient</w:t>
      </w:r>
      <w:r w:rsidR="00242055">
        <w:rPr/>
        <w:t xml:space="preserve"> sur la page utilisateur,</w:t>
      </w:r>
    </w:p>
    <w:p w:rsidR="00242055" w:rsidP="00242055" w:rsidRDefault="00242055" w14:paraId="0F513196" w14:textId="68FC644C">
      <w:r>
        <w:t xml:space="preserve">L’appui sur </w:t>
      </w:r>
      <w:r w:rsidRPr="00242055">
        <w:rPr>
          <w:color w:val="E36C0A" w:themeColor="accent6" w:themeShade="BF"/>
        </w:rPr>
        <w:t>Modifier</w:t>
      </w:r>
      <w:r>
        <w:t xml:space="preserve"> ou </w:t>
      </w:r>
      <w:r w:rsidRPr="00242055">
        <w:rPr>
          <w:color w:val="E36C0A" w:themeColor="accent6" w:themeShade="BF"/>
        </w:rPr>
        <w:t>Nouveau</w:t>
      </w:r>
      <w:r>
        <w:rPr>
          <w:color w:val="E36C0A" w:themeColor="accent6" w:themeShade="BF"/>
        </w:rPr>
        <w:t xml:space="preserve"> </w:t>
      </w:r>
      <w:r>
        <w:t>affiche la page du jeu pour l’éditer</w:t>
      </w:r>
      <w:r w:rsidR="00AC6B7A">
        <w:t> :</w:t>
      </w:r>
    </w:p>
    <w:p w:rsidR="00877D27" w:rsidP="00242055" w:rsidRDefault="00877D27" w14:paraId="079F3E63" w14:textId="0DF60DF8">
      <w:r>
        <w:rPr>
          <w:noProof/>
        </w:rPr>
        <w:lastRenderedPageBreak/>
        <mc:AlternateContent>
          <mc:Choice Requires="wpc">
            <w:drawing>
              <wp:inline distT="0" distB="0" distL="0" distR="0" wp14:anchorId="02E8F0D8" wp14:editId="3AC61257">
                <wp:extent cx="5486400" cy="4399280"/>
                <wp:effectExtent l="0" t="0" r="0" b="1270"/>
                <wp:docPr id="7" name="Zone de dessi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80000" y="667680"/>
                            <a:ext cx="1054100" cy="232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Zone de texte 13"/>
                        <wps:cNvSpPr txBox="1"/>
                        <wps:spPr>
                          <a:xfrm>
                            <a:off x="164760" y="383200"/>
                            <a:ext cx="101917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7D27" w:rsidP="00877D27" w:rsidRDefault="00877D27" w14:paraId="37DDE91E" w14:textId="0514B8E5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Nom du jeu 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88160" y="677840"/>
                            <a:ext cx="640080" cy="232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Zone de texte 13"/>
                        <wps:cNvSpPr txBox="1"/>
                        <wps:spPr>
                          <a:xfrm>
                            <a:off x="1693840" y="393360"/>
                            <a:ext cx="101917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7D27" w:rsidP="00877D27" w:rsidRDefault="00877D27" w14:paraId="05431111" w14:textId="01EAF187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OS 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35520" y="672125"/>
                            <a:ext cx="3143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rganigramme : Fusion 29"/>
                        <wps:cNvSpPr/>
                        <wps:spPr>
                          <a:xfrm>
                            <a:off x="2476795" y="701335"/>
                            <a:ext cx="203835" cy="174625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31480" y="659425"/>
                            <a:ext cx="1496695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Zone de texte 17"/>
                        <wps:cNvSpPr txBox="1"/>
                        <wps:spPr>
                          <a:xfrm>
                            <a:off x="3196885" y="393360"/>
                            <a:ext cx="101917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7D27" w:rsidP="00877D27" w:rsidRDefault="00877D27" w14:paraId="71D03FE5" w14:textId="77777777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Commentaire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Zone de texte 17"/>
                        <wps:cNvSpPr txBox="1"/>
                        <wps:spPr>
                          <a:xfrm>
                            <a:off x="169841" y="1282360"/>
                            <a:ext cx="49056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7D27" w:rsidP="00877D27" w:rsidRDefault="00877D27" w14:paraId="7A6EDDFD" w14:textId="47FC5CD4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N°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89720" y="1538265"/>
                            <a:ext cx="7090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3" name="Groupe 53"/>
                        <wpg:cNvGrpSpPr/>
                        <wpg:grpSpPr>
                          <a:xfrm>
                            <a:off x="274320" y="1566840"/>
                            <a:ext cx="655615" cy="238125"/>
                            <a:chOff x="584200" y="1521120"/>
                            <a:chExt cx="584495" cy="238125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584200" y="1521120"/>
                              <a:ext cx="283504" cy="2381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869817" y="1521120"/>
                              <a:ext cx="298878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rganigramme : Fusion 52"/>
                          <wps:cNvSpPr/>
                          <wps:spPr>
                            <a:xfrm>
                              <a:off x="905662" y="1550330"/>
                              <a:ext cx="193818" cy="174625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4" name="Rectangle 54"/>
                        <wps:cNvSpPr/>
                        <wps:spPr>
                          <a:xfrm>
                            <a:off x="1104560" y="1566840"/>
                            <a:ext cx="1054100" cy="232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Zone de texte 13"/>
                        <wps:cNvSpPr txBox="1"/>
                        <wps:spPr>
                          <a:xfrm>
                            <a:off x="1089320" y="1282360"/>
                            <a:ext cx="101917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534" w:rsidP="00C96534" w:rsidRDefault="00C96534" w14:paraId="427724E4" w14:textId="3A247117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Appellation 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92679" y="1561125"/>
                            <a:ext cx="543855" cy="232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Zone de texte 13"/>
                        <wps:cNvSpPr txBox="1"/>
                        <wps:spPr>
                          <a:xfrm>
                            <a:off x="2272960" y="1276645"/>
                            <a:ext cx="101917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534" w:rsidP="00C96534" w:rsidRDefault="00C96534" w14:paraId="1A467BE0" w14:textId="0330B740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Type 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943520" y="1555410"/>
                            <a:ext cx="3143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rganigramme : Fusion 59"/>
                        <wps:cNvSpPr/>
                        <wps:spPr>
                          <a:xfrm>
                            <a:off x="2984795" y="1584620"/>
                            <a:ext cx="203835" cy="174625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Zone de texte 13"/>
                        <wps:cNvSpPr txBox="1"/>
                        <wps:spPr>
                          <a:xfrm>
                            <a:off x="3323885" y="1265850"/>
                            <a:ext cx="87727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534" w:rsidP="00C96534" w:rsidRDefault="00C96534" w14:paraId="493D88B3" w14:textId="17B14684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 xml:space="preserve">N° de </w:t>
                              </w:r>
                              <w:r w:rsidR="00A508B8"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Seq</w:t>
                              </w: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4" name="Groupe 64"/>
                        <wpg:cNvGrpSpPr/>
                        <wpg:grpSpPr>
                          <a:xfrm>
                            <a:off x="3454400" y="1549695"/>
                            <a:ext cx="635930" cy="238125"/>
                            <a:chOff x="3926840" y="1549695"/>
                            <a:chExt cx="635930" cy="238125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3926840" y="1555410"/>
                              <a:ext cx="314620" cy="2324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4248445" y="1549695"/>
                              <a:ext cx="31432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rganigramme : Fusion 63"/>
                          <wps:cNvSpPr/>
                          <wps:spPr>
                            <a:xfrm>
                              <a:off x="4289720" y="1578905"/>
                              <a:ext cx="203835" cy="174625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5" name="Zone de texte 13"/>
                        <wps:cNvSpPr txBox="1"/>
                        <wps:spPr>
                          <a:xfrm>
                            <a:off x="4157640" y="1282360"/>
                            <a:ext cx="87693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96534" w:rsidP="00C96534" w:rsidRDefault="00A508B8" w14:paraId="2BC61B1A" w14:textId="164A1FC5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Séquence</w:t>
                              </w:r>
                              <w:r w:rsidR="00C96534"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 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57480" y="1214120"/>
                            <a:ext cx="5013960" cy="124968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Zone de texte 17"/>
                        <wps:cNvSpPr txBox="1"/>
                        <wps:spPr>
                          <a:xfrm>
                            <a:off x="388281" y="1084240"/>
                            <a:ext cx="716279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77D27" w:rsidP="00877D27" w:rsidRDefault="00877D27" w14:paraId="557E7F1B" w14:textId="550FA0DB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ENTREE</w:t>
                              </w:r>
                              <w:r w:rsidR="00A508B8"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S</w:t>
                              </w:r>
                              <w:r w:rsidR="00C96534"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9201" y="2834640"/>
                            <a:ext cx="5013960" cy="89408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Zone de texte 17"/>
                        <wps:cNvSpPr txBox="1"/>
                        <wps:spPr>
                          <a:xfrm>
                            <a:off x="276521" y="2735240"/>
                            <a:ext cx="716279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508B8" w:rsidP="00877D27" w:rsidRDefault="00A508B8" w14:paraId="54BF95FB" w14:textId="53262042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SORTIES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7" name="Groupe 77"/>
                        <wpg:cNvGrpSpPr/>
                        <wpg:grpSpPr>
                          <a:xfrm>
                            <a:off x="259080" y="3182280"/>
                            <a:ext cx="655615" cy="238125"/>
                            <a:chOff x="584200" y="1521120"/>
                            <a:chExt cx="584495" cy="238125"/>
                          </a:xfrm>
                        </wpg:grpSpPr>
                        <wps:wsp>
                          <wps:cNvPr id="78" name="Rectangle 78"/>
                          <wps:cNvSpPr/>
                          <wps:spPr>
                            <a:xfrm>
                              <a:off x="584200" y="1521120"/>
                              <a:ext cx="283504" cy="2381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869817" y="1521120"/>
                              <a:ext cx="298878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rganigramme : Fusion 80"/>
                          <wps:cNvSpPr/>
                          <wps:spPr>
                            <a:xfrm>
                              <a:off x="905662" y="1550330"/>
                              <a:ext cx="193818" cy="174625"/>
                            </a:xfrm>
                            <a:prstGeom prst="flowChartMerg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1" name="Rectangle 81"/>
                        <wps:cNvSpPr/>
                        <wps:spPr>
                          <a:xfrm>
                            <a:off x="1089320" y="3182280"/>
                            <a:ext cx="1054100" cy="232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377439" y="3176565"/>
                            <a:ext cx="543855" cy="2324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28280" y="3170850"/>
                            <a:ext cx="3143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rganigramme : Fusion 84"/>
                        <wps:cNvSpPr/>
                        <wps:spPr>
                          <a:xfrm>
                            <a:off x="2969555" y="3200060"/>
                            <a:ext cx="203835" cy="174625"/>
                          </a:xfrm>
                          <a:prstGeom prst="flowChartMerg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Groupe 85"/>
                        <wpg:cNvGrpSpPr/>
                        <wpg:grpSpPr>
                          <a:xfrm>
                            <a:off x="124120" y="3807120"/>
                            <a:ext cx="704215" cy="261620"/>
                            <a:chOff x="0" y="0"/>
                            <a:chExt cx="704215" cy="262255"/>
                          </a:xfrm>
                        </wpg:grpSpPr>
                        <wps:wsp>
                          <wps:cNvPr id="86" name="Rectangle 86"/>
                          <wps:cNvSpPr/>
                          <wps:spPr>
                            <a:xfrm>
                              <a:off x="81280" y="41275"/>
                              <a:ext cx="582295" cy="2209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Zone de texte 26"/>
                          <wps:cNvSpPr txBox="1"/>
                          <wps:spPr>
                            <a:xfrm>
                              <a:off x="0" y="0"/>
                              <a:ext cx="7042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C6B7A" w:rsidP="00AC6B7A" w:rsidRDefault="00AC6B7A" w14:paraId="4393CF61" w14:textId="59189C78">
                                <w:pPr>
                                  <w:jc w:val="center"/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</w:pPr>
                                <w:r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8" name="Groupe 88"/>
                        <wpg:cNvGrpSpPr/>
                        <wpg:grpSpPr>
                          <a:xfrm>
                            <a:off x="1002960" y="3802040"/>
                            <a:ext cx="1018880" cy="261620"/>
                            <a:chOff x="0" y="0"/>
                            <a:chExt cx="704215" cy="262255"/>
                          </a:xfrm>
                        </wpg:grpSpPr>
                        <wps:wsp>
                          <wps:cNvPr id="89" name="Rectangle 89"/>
                          <wps:cNvSpPr/>
                          <wps:spPr>
                            <a:xfrm>
                              <a:off x="81280" y="41275"/>
                              <a:ext cx="582295" cy="22098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25400" cap="flat" cmpd="sng" algn="ctr">
                              <a:solidFill>
                                <a:srgbClr val="F79646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Zone de texte 26"/>
                          <wps:cNvSpPr txBox="1"/>
                          <wps:spPr>
                            <a:xfrm>
                              <a:off x="0" y="0"/>
                              <a:ext cx="704215" cy="227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C6B7A" w:rsidP="00AC6B7A" w:rsidRDefault="00AC6B7A" w14:paraId="6F527496" w14:textId="722BAE67">
                                <w:pPr>
                                  <w:jc w:val="center"/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</w:pPr>
                                <w:r>
                                  <w:rPr>
                                    <w:rFonts w:ascii="Calibri" w:hAnsi="Calibri" w:eastAsia="Calibri"/>
                                    <w:color w:val="E6E0EC"/>
                                  </w:rPr>
                                  <w:t>ANNULER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1" name="Zone de texte 17"/>
                        <wps:cNvSpPr txBox="1"/>
                        <wps:spPr>
                          <a:xfrm>
                            <a:off x="233680" y="2953680"/>
                            <a:ext cx="490220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D06" w:rsidP="00794D06" w:rsidRDefault="00794D06" w14:paraId="0DDF293E" w14:textId="77777777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N°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13"/>
                        <wps:cNvSpPr txBox="1"/>
                        <wps:spPr>
                          <a:xfrm>
                            <a:off x="1079160" y="2928280"/>
                            <a:ext cx="101917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D06" w:rsidP="00C96534" w:rsidRDefault="00794D06" w14:paraId="4CA06131" w14:textId="77777777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Appellation 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Zone de texte 13"/>
                        <wps:cNvSpPr txBox="1"/>
                        <wps:spPr>
                          <a:xfrm>
                            <a:off x="2278040" y="2912405"/>
                            <a:ext cx="1019175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94D06" w:rsidP="00C96534" w:rsidRDefault="00794D06" w14:paraId="0D0B5183" w14:textId="77777777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Type 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13"/>
                        <wps:cNvSpPr txBox="1"/>
                        <wps:spPr>
                          <a:xfrm>
                            <a:off x="200320" y="1902120"/>
                            <a:ext cx="101917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936DD" w:rsidP="00C96534" w:rsidRDefault="009936DD" w14:paraId="69B4ADE4" w14:textId="3A1CD182">
                              <w:pPr>
                                <w:rPr>
                                  <w:rFonts w:ascii="Calibri" w:hAnsi="Calibri" w:eastAsia="Calibri"/>
                                  <w:color w:val="E36C0A"/>
                                </w:rPr>
                              </w:pPr>
                              <w:r>
                                <w:rPr>
                                  <w:rFonts w:ascii="Calibri" w:hAnsi="Calibri" w:eastAsia="Calibri"/>
                                  <w:color w:val="E36C0A"/>
                                </w:rPr>
                                <w:t>Sensibilité 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300480" y="2016760"/>
                            <a:ext cx="69596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564640" y="1996440"/>
                            <a:ext cx="45719" cy="7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 w14:anchorId="27FFB1ED">
              <v:group id="Zone de dessin 7" style="width:6in;height:346.4pt;mso-position-horizontal-relative:char;mso-position-vertical-relative:line" coordsize="54864,43992" o:spid="_x0000_s1066" editas="canvas" w14:anchorId="02E8F0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">
                <v:shape id="_x0000_s1067" style="position:absolute;width:54864;height:43992;visibility:visible;mso-wrap-style:square" filled="t" type="#_x0000_t75">
                  <v:fill o:detectmouseclick="t"/>
                  <v:path o:connecttype="none"/>
                </v:shape>
                <v:rect id="Rectangle 11" style="position:absolute;left:1800;top:6676;width:10541;height:2324;visibility:visible;mso-wrap-style:square;v-text-anchor:middle" o:spid="_x0000_s1068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"/>
                <v:shape id="Zone de texte 13" style="position:absolute;left:1647;top:3832;width:10192;height:2559;visibility:visible;mso-wrap-style:square;v-text-anchor:top" o:spid="_x0000_s1069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>
                  <v:textbox>
                    <w:txbxContent>
                      <w:p w:rsidR="00877D27" w:rsidP="00877D27" w:rsidRDefault="00877D27" w14:paraId="5B2E37FF" w14:textId="0514B8E5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Nom du jeu :</w:t>
                        </w:r>
                      </w:p>
                    </w:txbxContent>
                  </v:textbox>
                </v:shape>
                <v:rect id="Rectangle 23" style="position:absolute;left:17881;top:6778;width:6401;height:2324;visibility:visible;mso-wrap-style:square;v-text-anchor:middle" o:spid="_x0000_s1070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"/>
                <v:shape id="Zone de texte 13" style="position:absolute;left:16938;top:3933;width:10192;height:2559;visibility:visible;mso-wrap-style:square;v-text-anchor:top" o:spid="_x0000_s1071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>
                  <v:textbox>
                    <w:txbxContent>
                      <w:p w:rsidR="00877D27" w:rsidP="00877D27" w:rsidRDefault="00877D27" w14:paraId="7215581E" w14:textId="01EAF187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OS :</w:t>
                        </w:r>
                      </w:p>
                    </w:txbxContent>
                  </v:textbox>
                </v:shape>
                <v:rect id="Rectangle 28" style="position:absolute;left:24355;top:6721;width:3143;height:2381;visibility:visible;mso-wrap-style:square;v-text-anchor:middle" o:spid="_x0000_s1072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"/>
                <v:shape id="Organigramme : Fusion 29" style="position:absolute;left:24767;top:7013;width:2039;height:1746;visibility:visible;mso-wrap-style:square;v-text-anchor:middle" o:spid="_x0000_s1073" fillcolor="white [3201]" strokecolor="#f79646 [3209]" strokeweight="2pt" type="#_x0000_t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"/>
                <v:rect id="Rectangle 30" style="position:absolute;left:31314;top:6594;width:14967;height:2324;visibility:visible;mso-wrap-style:square;v-text-anchor:middle" o:spid="_x0000_s1074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"/>
                <v:shape id="Zone de texte 17" style="position:absolute;left:31968;top:3933;width:10192;height:2559;visibility:visible;mso-wrap-style:square;v-text-anchor:top" o:spid="_x0000_s107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>
                  <v:textbox>
                    <w:txbxContent>
                      <w:p w:rsidR="00877D27" w:rsidP="00877D27" w:rsidRDefault="00877D27" w14:paraId="421B5115" w14:textId="77777777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Commentaire</w:t>
                        </w:r>
                      </w:p>
                    </w:txbxContent>
                  </v:textbox>
                </v:shape>
                <v:shape id="Zone de texte 17" style="position:absolute;left:1698;top:12823;width:4906;height:2559;visibility:visible;mso-wrap-style:square;v-text-anchor:top" o:spid="_x0000_s1076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>
                  <v:textbox>
                    <w:txbxContent>
                      <w:p w:rsidR="00877D27" w:rsidP="00877D27" w:rsidRDefault="00877D27" w14:paraId="577B9AAD" w14:textId="47FC5CD4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N°</w:t>
                        </w:r>
                      </w:p>
                    </w:txbxContent>
                  </v:textbox>
                </v:shape>
                <v:rect id="Rectangle 49" style="position:absolute;left:42897;top:15382;width:7090;height:2381;visibility:visible;mso-wrap-style:square;v-text-anchor:middle" o:spid="_x0000_s1077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"/>
                <v:group id="Groupe 53" style="position:absolute;left:2743;top:15668;width:6556;height:2381" coordsize="5844,2381" coordorigin="5842,15211" o:spid="_x0000_s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0" style="position:absolute;left:5842;top:15211;width:2835;height:2381;visibility:visible;mso-wrap-style:square;v-text-anchor:middle" o:spid="_x0000_s1079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"/>
                  <v:rect id="Rectangle 51" style="position:absolute;left:8698;top:15211;width:2988;height:2381;visibility:visible;mso-wrap-style:square;v-text-anchor:middle" o:spid="_x0000_s1080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"/>
                  <v:shape id="Organigramme : Fusion 52" style="position:absolute;left:9056;top:15503;width:1938;height:1746;visibility:visible;mso-wrap-style:square;v-text-anchor:middle" o:spid="_x0000_s1081" fillcolor="white [3201]" strokecolor="#f79646 [3209]" strokeweight="2pt" type="#_x0000_t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"/>
                </v:group>
                <v:rect id="Rectangle 54" style="position:absolute;left:11045;top:15668;width:10541;height:2324;visibility:visible;mso-wrap-style:square;v-text-anchor:middle" o:spid="_x0000_s1082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"/>
                <v:shape id="Zone de texte 13" style="position:absolute;left:10893;top:12823;width:10191;height:2559;visibility:visible;mso-wrap-style:square;v-text-anchor:top" o:spid="_x0000_s108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>
                  <v:textbox>
                    <w:txbxContent>
                      <w:p w:rsidR="00C96534" w:rsidP="00C96534" w:rsidRDefault="00C96534" w14:paraId="4BFDF3D2" w14:textId="3A247117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Appellation :</w:t>
                        </w:r>
                      </w:p>
                    </w:txbxContent>
                  </v:textbox>
                </v:shape>
                <v:rect id="Rectangle 56" style="position:absolute;left:23926;top:15611;width:5439;height:2324;visibility:visible;mso-wrap-style:square;v-text-anchor:middle" o:spid="_x0000_s1084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"/>
                <v:shape id="Zone de texte 13" style="position:absolute;left:22729;top:12766;width:10192;height:2559;visibility:visible;mso-wrap-style:square;v-text-anchor:top" o:spid="_x0000_s108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>
                  <v:textbox>
                    <w:txbxContent>
                      <w:p w:rsidR="00C96534" w:rsidP="00C96534" w:rsidRDefault="00C96534" w14:paraId="43D79C5F" w14:textId="0330B740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Type :</w:t>
                        </w:r>
                      </w:p>
                    </w:txbxContent>
                  </v:textbox>
                </v:shape>
                <v:rect id="Rectangle 58" style="position:absolute;left:29435;top:15554;width:3143;height:2381;visibility:visible;mso-wrap-style:square;v-text-anchor:middle" o:spid="_x0000_s1086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"/>
                <v:shape id="Organigramme : Fusion 59" style="position:absolute;left:29847;top:15846;width:2039;height:1746;visibility:visible;mso-wrap-style:square;v-text-anchor:middle" o:spid="_x0000_s1087" fillcolor="white [3201]" strokecolor="#f79646 [3209]" strokeweight="2pt" type="#_x0000_t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"/>
                <v:shape id="Zone de texte 13" style="position:absolute;left:33238;top:12658;width:8773;height:2559;visibility:visible;mso-wrap-style:square;v-text-anchor:top" o:spid="_x0000_s108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>
                  <v:textbox>
                    <w:txbxContent>
                      <w:p w:rsidR="00C96534" w:rsidP="00C96534" w:rsidRDefault="00C96534" w14:paraId="49DE9E92" w14:textId="17B14684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 xml:space="preserve">N° de </w:t>
                        </w:r>
                        <w:r w:rsidR="00A508B8">
                          <w:rPr>
                            <w:rFonts w:ascii="Calibri" w:hAnsi="Calibri" w:eastAsia="Calibri"/>
                            <w:color w:val="E36C0A"/>
                          </w:rPr>
                          <w:t>Seq</w:t>
                        </w: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 :</w:t>
                        </w:r>
                      </w:p>
                    </w:txbxContent>
                  </v:textbox>
                </v:shape>
                <v:group id="Groupe 64" style="position:absolute;left:34544;top:15496;width:6359;height:2382" coordsize="6359,2381" coordorigin="39268,15496" o:spid="_x0000_s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60" style="position:absolute;left:39268;top:15554;width:3146;height:2324;visibility:visible;mso-wrap-style:square;v-text-anchor:middle" o:spid="_x0000_s1090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"/>
                  <v:rect id="Rectangle 62" style="position:absolute;left:42484;top:15496;width:3143;height:2382;visibility:visible;mso-wrap-style:square;v-text-anchor:middle" o:spid="_x0000_s1091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"/>
                  <v:shape id="Organigramme : Fusion 63" style="position:absolute;left:42897;top:15789;width:2038;height:1746;visibility:visible;mso-wrap-style:square;v-text-anchor:middle" o:spid="_x0000_s1092" fillcolor="white [3201]" strokecolor="#f79646 [3209]" strokeweight="2pt" type="#_x0000_t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"/>
                </v:group>
                <v:shape id="Zone de texte 13" style="position:absolute;left:41576;top:12823;width:8769;height:2559;visibility:visible;mso-wrap-style:square;v-text-anchor:top" o:spid="_x0000_s1093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>
                  <v:textbox>
                    <w:txbxContent>
                      <w:p w:rsidR="00C96534" w:rsidP="00C96534" w:rsidRDefault="00A508B8" w14:paraId="0568C3A9" w14:textId="164A1FC5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Séquence</w:t>
                        </w:r>
                        <w:r w:rsidR="00C96534">
                          <w:rPr>
                            <w:rFonts w:ascii="Calibri" w:hAnsi="Calibri" w:eastAsia="Calibri"/>
                            <w:color w:val="E36C0A"/>
                          </w:rPr>
                          <w:t> :</w:t>
                        </w:r>
                      </w:p>
                    </w:txbxContent>
                  </v:textbox>
                </v:shape>
                <v:rect id="Rectangle 66" style="position:absolute;left:1574;top:12141;width:50140;height:12497;visibility:visible;mso-wrap-style:square;v-text-anchor:middle" o:spid="_x0000_s1094" filled="f" strokecolor="#e36c0a [2409]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"/>
                <v:shape id="Zone de texte 17" style="position:absolute;left:3882;top:10842;width:7163;height:2559;visibility:visible;mso-wrap-style:square;v-text-anchor:top" o:spid="_x0000_s109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>
                  <v:textbox>
                    <w:txbxContent>
                      <w:p w:rsidR="00877D27" w:rsidP="00877D27" w:rsidRDefault="00877D27" w14:paraId="2C68D176" w14:textId="550FA0DB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ENTREE</w:t>
                        </w:r>
                        <w:r w:rsidR="00A508B8">
                          <w:rPr>
                            <w:rFonts w:ascii="Calibri" w:hAnsi="Calibri" w:eastAsia="Calibri"/>
                            <w:color w:val="E36C0A"/>
                          </w:rPr>
                          <w:t>S</w:t>
                        </w:r>
                        <w:r w:rsidR="00C96534">
                          <w:rPr>
                            <w:rFonts w:ascii="Calibri" w:hAnsi="Calibri" w:eastAsia="Calibri"/>
                            <w:color w:val="E36C0A"/>
                          </w:rPr>
                          <w:t>S</w:t>
                        </w:r>
                      </w:p>
                    </w:txbxContent>
                  </v:textbox>
                </v:shape>
                <v:rect id="Rectangle 67" style="position:absolute;left:1292;top:28346;width:50139;height:8941;visibility:visible;mso-wrap-style:square;v-text-anchor:middle" o:spid="_x0000_s1096" filled="f" strokecolor="#e36c0a [2409]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"/>
                <v:shape id="Zone de texte 17" style="position:absolute;left:2765;top:27352;width:7163;height:2559;visibility:visible;mso-wrap-style:square;v-text-anchor:top" o:spid="_x0000_s1097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>
                  <v:textbox>
                    <w:txbxContent>
                      <w:p w:rsidR="00A508B8" w:rsidP="00877D27" w:rsidRDefault="00A508B8" w14:paraId="2B949E19" w14:textId="53262042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SORTIES</w:t>
                        </w:r>
                      </w:p>
                    </w:txbxContent>
                  </v:textbox>
                </v:shape>
                <v:group id="Groupe 77" style="position:absolute;left:2590;top:31822;width:6556;height:2382" coordsize="5844,2381" coordorigin="5842,15211" o:spid="_x0000_s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78" style="position:absolute;left:5842;top:15211;width:2835;height:2381;visibility:visible;mso-wrap-style:square;v-text-anchor:middle" o:spid="_x0000_s1099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"/>
                  <v:rect id="Rectangle 79" style="position:absolute;left:8698;top:15211;width:2988;height:2381;visibility:visible;mso-wrap-style:square;v-text-anchor:middle" o:spid="_x0000_s1100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"/>
                  <v:shape id="Organigramme : Fusion 80" style="position:absolute;left:9056;top:15503;width:1938;height:1746;visibility:visible;mso-wrap-style:square;v-text-anchor:middle" o:spid="_x0000_s1101" fillcolor="white [3201]" strokecolor="#f79646 [3209]" strokeweight="2pt" type="#_x0000_t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"/>
                </v:group>
                <v:rect id="Rectangle 81" style="position:absolute;left:10893;top:31822;width:10541;height:2324;visibility:visible;mso-wrap-style:square;v-text-anchor:middle" o:spid="_x0000_s1102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"/>
                <v:rect id="Rectangle 82" style="position:absolute;left:23774;top:31765;width:5438;height:2324;visibility:visible;mso-wrap-style:square;v-text-anchor:middle" o:spid="_x0000_s1103" fillcolor="window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"/>
                <v:rect id="Rectangle 83" style="position:absolute;left:29282;top:31708;width:3144;height:2381;visibility:visible;mso-wrap-style:square;v-text-anchor:middle" o:spid="_x0000_s1104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"/>
                <v:shape id="Organigramme : Fusion 84" style="position:absolute;left:29695;top:32000;width:2038;height:1746;visibility:visible;mso-wrap-style:square;v-text-anchor:middle" o:spid="_x0000_s1105" fillcolor="white [3201]" strokecolor="#f79646 [3209]" strokeweight="2pt" type="#_x0000_t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"/>
                <v:group id="Groupe 85" style="position:absolute;left:1241;top:38071;width:7042;height:2616" coordsize="7042,2622" o:spid="_x0000_s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Rectangle 86" style="position:absolute;left:812;top:412;width:5823;height:2210;visibility:visible;mso-wrap-style:square;v-text-anchor:middle" o:spid="_x0000_s1107" fillcolor="#e36c0a [2409]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"/>
                  <v:shape id="Zone de texte 26" style="position:absolute;width:7042;height:2273;visibility:visible;mso-wrap-style:square;v-text-anchor:top" o:spid="_x0000_s110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>
                    <v:textbox>
                      <w:txbxContent>
                        <w:p w:rsidR="00AC6B7A" w:rsidP="00AC6B7A" w:rsidRDefault="00AC6B7A" w14:paraId="06E05D45" w14:textId="59189C78">
                          <w:pPr>
                            <w:jc w:val="center"/>
                            <w:rPr>
                              <w:rFonts w:ascii="Calibri" w:hAnsi="Calibri" w:eastAsia="Calibri"/>
                              <w:color w:val="E6E0EC"/>
                            </w:rPr>
                          </w:pPr>
                          <w:r>
                            <w:rPr>
                              <w:rFonts w:ascii="Calibri" w:hAnsi="Calibri" w:eastAsia="Calibri"/>
                              <w:color w:val="E6E0EC"/>
                            </w:rPr>
                            <w:t>OK</w:t>
                          </w:r>
                        </w:p>
                      </w:txbxContent>
                    </v:textbox>
                  </v:shape>
                </v:group>
                <v:group id="Groupe 88" style="position:absolute;left:10029;top:38020;width:10189;height:2616" coordsize="7042,2622" o:spid="_x0000_s1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89" style="position:absolute;left:812;top:412;width:5823;height:2210;visibility:visible;mso-wrap-style:square;v-text-anchor:middle" o:spid="_x0000_s1110" fillcolor="#e36c0a [2409]" strokecolor="#f79646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"/>
                  <v:shape id="Zone de texte 26" style="position:absolute;width:7042;height:2273;visibility:visible;mso-wrap-style:square;v-text-anchor:top" o:spid="_x0000_s111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>
                    <v:textbox>
                      <w:txbxContent>
                        <w:p w:rsidR="00AC6B7A" w:rsidP="00AC6B7A" w:rsidRDefault="00AC6B7A" w14:paraId="6148497C" w14:textId="722BAE67">
                          <w:pPr>
                            <w:jc w:val="center"/>
                            <w:rPr>
                              <w:rFonts w:ascii="Calibri" w:hAnsi="Calibri" w:eastAsia="Calibri"/>
                              <w:color w:val="E6E0EC"/>
                            </w:rPr>
                          </w:pPr>
                          <w:r>
                            <w:rPr>
                              <w:rFonts w:ascii="Calibri" w:hAnsi="Calibri" w:eastAsia="Calibri"/>
                              <w:color w:val="E6E0EC"/>
                            </w:rPr>
                            <w:t>ANNULER</w:t>
                          </w:r>
                        </w:p>
                      </w:txbxContent>
                    </v:textbox>
                  </v:shape>
                </v:group>
                <v:shape id="Zone de texte 17" style="position:absolute;left:2336;top:29536;width:4903;height:2559;visibility:visible;mso-wrap-style:square;v-text-anchor:top" o:spid="_x0000_s111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>
                  <v:textbox>
                    <w:txbxContent>
                      <w:p w:rsidR="00794D06" w:rsidP="00794D06" w:rsidRDefault="00794D06" w14:paraId="70ED7453" w14:textId="77777777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N°</w:t>
                        </w:r>
                      </w:p>
                    </w:txbxContent>
                  </v:textbox>
                </v:shape>
                <v:shape id="Zone de texte 13" style="position:absolute;left:10791;top:29282;width:10192;height:2559;visibility:visible;mso-wrap-style:square;v-text-anchor:top" o:spid="_x0000_s111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>
                  <v:textbox>
                    <w:txbxContent>
                      <w:p w:rsidR="00794D06" w:rsidP="00C96534" w:rsidRDefault="00794D06" w14:paraId="58BC72F0" w14:textId="77777777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Appellation :</w:t>
                        </w:r>
                      </w:p>
                    </w:txbxContent>
                  </v:textbox>
                </v:shape>
                <v:shape id="Zone de texte 13" style="position:absolute;left:22780;top:29124;width:10192;height:2559;visibility:visible;mso-wrap-style:square;v-text-anchor:top" o:spid="_x0000_s111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>
                  <v:textbox>
                    <w:txbxContent>
                      <w:p w:rsidR="00794D06" w:rsidP="00C96534" w:rsidRDefault="00794D06" w14:paraId="581B334A" w14:textId="77777777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Type :</w:t>
                        </w:r>
                      </w:p>
                    </w:txbxContent>
                  </v:textbox>
                </v:shape>
                <v:shape id="Zone de texte 13" style="position:absolute;left:2003;top:19021;width:10191;height:2559;visibility:visible;mso-wrap-style:square;v-text-anchor:top" o:spid="_x0000_s111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>
                  <v:textbox>
                    <w:txbxContent>
                      <w:p w:rsidR="009936DD" w:rsidP="00C96534" w:rsidRDefault="009936DD" w14:paraId="6A60B4D4" w14:textId="3A1CD182">
                        <w:pPr>
                          <w:rPr>
                            <w:rFonts w:ascii="Calibri" w:hAnsi="Calibri" w:eastAsia="Calibri"/>
                            <w:color w:val="E36C0A"/>
                          </w:rPr>
                        </w:pPr>
                        <w:r>
                          <w:rPr>
                            <w:rFonts w:ascii="Calibri" w:hAnsi="Calibri" w:eastAsia="Calibri"/>
                            <w:color w:val="E36C0A"/>
                          </w:rPr>
                          <w:t>Sensibilité :</w:t>
                        </w:r>
                      </w:p>
                    </w:txbxContent>
                  </v:textbox>
                </v:shape>
                <v:rect id="Rectangle 95" style="position:absolute;left:13004;top:20167;width:6960;height:457;visibility:visible;mso-wrap-style:square;v-text-anchor:middle" o:spid="_x0000_s1116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"/>
                <v:rect id="Rectangle 96" style="position:absolute;left:15646;top:19964;width:457;height:762;visibility:visible;mso-wrap-style:square;v-text-anchor:middle" o:spid="_x0000_s1117" fillcolor="white [3201]" strokecolor="#f79646 [3209]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"/>
                <w10:anchorlock/>
              </v:group>
            </w:pict>
          </mc:Fallback>
        </mc:AlternateContent>
      </w:r>
    </w:p>
    <w:p w:rsidR="00AC6B7A" w:rsidP="00242055" w:rsidRDefault="00AC6B7A" w14:paraId="6CF44E66" w14:textId="6BBB4ACE">
      <w:r>
        <w:t xml:space="preserve">Sur cette page on trouve en première </w:t>
      </w:r>
      <w:r w:rsidR="009936DD">
        <w:t>partie</w:t>
      </w:r>
      <w:r>
        <w:t> :</w:t>
      </w:r>
    </w:p>
    <w:p w:rsidR="00AC6B7A" w:rsidP="00AC6B7A" w:rsidRDefault="00AC6B7A" w14:paraId="16AB8BFF" w14:textId="32AF3F28">
      <w:pPr>
        <w:pStyle w:val="Paragraphedeliste"/>
        <w:numPr>
          <w:ilvl w:val="0"/>
          <w:numId w:val="20"/>
        </w:numPr>
        <w:rPr/>
      </w:pPr>
      <w:proofErr w:type="gramStart"/>
      <w:r w:rsidR="00AC6B7A">
        <w:rPr/>
        <w:t>le</w:t>
      </w:r>
      <w:proofErr w:type="gramEnd"/>
      <w:r w:rsidR="00AC6B7A">
        <w:rPr/>
        <w:t xml:space="preserve"> nom du jeu </w:t>
      </w:r>
      <w:r w:rsidR="39C2A03B">
        <w:rPr/>
        <w:t>éditable</w:t>
      </w:r>
      <w:r w:rsidR="00AC6B7A">
        <w:rPr/>
        <w:t>,</w:t>
      </w:r>
    </w:p>
    <w:p w:rsidR="00AC6B7A" w:rsidP="00AC6B7A" w:rsidRDefault="00AC6B7A" w14:paraId="3382A0E9" w14:textId="449BFF18">
      <w:pPr>
        <w:pStyle w:val="Paragraphedeliste"/>
        <w:numPr>
          <w:ilvl w:val="0"/>
          <w:numId w:val="20"/>
        </w:numPr>
        <w:rPr/>
      </w:pPr>
      <w:r w:rsidR="00AC6B7A">
        <w:rPr/>
        <w:t xml:space="preserve">La </w:t>
      </w:r>
      <w:r w:rsidR="07CDEED9">
        <w:rPr/>
        <w:t>sélection</w:t>
      </w:r>
      <w:r w:rsidR="00AC6B7A">
        <w:rPr/>
        <w:t xml:space="preserve"> de l’OS (Windows, IOS, Linux)</w:t>
      </w:r>
    </w:p>
    <w:p w:rsidR="00AC6B7A" w:rsidP="00AC6B7A" w:rsidRDefault="00AC6B7A" w14:paraId="2ADE4CFB" w14:textId="0ABB3C28">
      <w:pPr>
        <w:pStyle w:val="Paragraphedeliste"/>
        <w:numPr>
          <w:ilvl w:val="0"/>
          <w:numId w:val="20"/>
        </w:numPr>
      </w:pPr>
      <w:r>
        <w:t>Un commentaire facultatif</w:t>
      </w:r>
    </w:p>
    <w:p w:rsidR="00AC6B7A" w:rsidP="00AC6B7A" w:rsidRDefault="00AC6B7A" w14:paraId="4BFF77F0" w14:textId="0B31BECB">
      <w:r>
        <w:t>Ces informations apparaitront dans la page</w:t>
      </w:r>
      <w:r w:rsidR="009936DD">
        <w:t xml:space="preserve"> </w:t>
      </w:r>
      <w:r>
        <w:t>utilisateur</w:t>
      </w:r>
    </w:p>
    <w:p w:rsidR="00AC6B7A" w:rsidP="00AC6B7A" w:rsidRDefault="009936DD" w14:paraId="0F6EEC82" w14:textId="48B7B59A">
      <w:r>
        <w:t xml:space="preserve">Dans le bloc </w:t>
      </w:r>
      <w:r w:rsidRPr="009936DD">
        <w:rPr>
          <w:color w:val="E36C0A" w:themeColor="accent6" w:themeShade="BF"/>
        </w:rPr>
        <w:t>entrées</w:t>
      </w:r>
      <w:r>
        <w:t xml:space="preserve"> </w:t>
      </w:r>
      <w:r w:rsidR="00AC6B7A">
        <w:t xml:space="preserve">est </w:t>
      </w:r>
      <w:r>
        <w:t>indiqué :</w:t>
      </w:r>
    </w:p>
    <w:p w:rsidR="00AC6B7A" w:rsidP="00AC6B7A" w:rsidRDefault="00AC6B7A" w14:paraId="52D00763" w14:textId="0A7B2135">
      <w:pPr>
        <w:pStyle w:val="Paragraphedeliste"/>
        <w:numPr>
          <w:ilvl w:val="0"/>
          <w:numId w:val="21"/>
        </w:numPr>
        <w:rPr/>
      </w:pPr>
      <w:r w:rsidR="00AC6B7A">
        <w:rPr/>
        <w:t xml:space="preserve">Choix de l’entrée parmi </w:t>
      </w:r>
      <w:r w:rsidR="35F72DC1">
        <w:rPr/>
        <w:t>22</w:t>
      </w:r>
      <w:r w:rsidR="00AC6B7A">
        <w:rPr/>
        <w:t xml:space="preserve"> disponibles</w:t>
      </w:r>
    </w:p>
    <w:p w:rsidR="00AC6B7A" w:rsidP="00AC6B7A" w:rsidRDefault="00AC6B7A" w14:paraId="2B5624FE" w14:textId="685068F5">
      <w:pPr>
        <w:pStyle w:val="Paragraphedeliste"/>
        <w:numPr>
          <w:ilvl w:val="0"/>
          <w:numId w:val="21"/>
        </w:numPr>
      </w:pPr>
      <w:r>
        <w:t>L’appellation de la voix (Montée, descente, etc..)</w:t>
      </w:r>
    </w:p>
    <w:p w:rsidR="00AC6B7A" w:rsidP="00AC6B7A" w:rsidRDefault="00AC6B7A" w14:paraId="6FD75C23" w14:textId="39C2F260">
      <w:pPr>
        <w:pStyle w:val="Paragraphedeliste"/>
        <w:numPr>
          <w:ilvl w:val="0"/>
          <w:numId w:val="21"/>
        </w:numPr>
      </w:pPr>
      <w:r>
        <w:t xml:space="preserve">Le type </w:t>
      </w:r>
      <w:r w:rsidR="00794D06">
        <w:t>de l’entrée (Digitale, Sensitive, Analogique)</w:t>
      </w:r>
    </w:p>
    <w:p w:rsidR="00794D06" w:rsidP="00AC6B7A" w:rsidRDefault="00794D06" w14:paraId="06D91316" w14:textId="66664EFB">
      <w:pPr>
        <w:pStyle w:val="Paragraphedeliste"/>
        <w:numPr>
          <w:ilvl w:val="0"/>
          <w:numId w:val="21"/>
        </w:numPr>
      </w:pPr>
      <w:r>
        <w:t>N° de séquence à envoyer (1 sur 4).</w:t>
      </w:r>
    </w:p>
    <w:p w:rsidR="00794D06" w:rsidP="00AC6B7A" w:rsidRDefault="00794D06" w14:paraId="7DF0EC90" w14:textId="5EF5E7D6">
      <w:pPr>
        <w:pStyle w:val="Paragraphedeliste"/>
        <w:numPr>
          <w:ilvl w:val="0"/>
          <w:numId w:val="21"/>
        </w:numPr>
        <w:rPr/>
      </w:pPr>
      <w:r w:rsidR="00794D06">
        <w:rPr/>
        <w:t>La séquence adapté</w:t>
      </w:r>
      <w:r w:rsidR="5D24D196">
        <w:rPr/>
        <w:t>e</w:t>
      </w:r>
      <w:r w:rsidR="00794D06">
        <w:rPr/>
        <w:t xml:space="preserve"> au jeu et à l’OS</w:t>
      </w:r>
    </w:p>
    <w:p w:rsidR="009936DD" w:rsidP="00AC6B7A" w:rsidRDefault="009936DD" w14:paraId="1E5D041E" w14:textId="0B05D11E">
      <w:pPr>
        <w:pStyle w:val="Paragraphedeliste"/>
        <w:numPr>
          <w:ilvl w:val="0"/>
          <w:numId w:val="21"/>
        </w:numPr>
        <w:rPr/>
      </w:pPr>
      <w:r w:rsidR="009936DD">
        <w:rPr/>
        <w:t xml:space="preserve">La sensibilité de l’entrée (temps de </w:t>
      </w:r>
      <w:r w:rsidR="2EC634FF">
        <w:rPr/>
        <w:t>réponse</w:t>
      </w:r>
      <w:r w:rsidR="009936DD">
        <w:rPr/>
        <w:t>)</w:t>
      </w:r>
    </w:p>
    <w:p w:rsidR="00794D06" w:rsidP="00794D06" w:rsidRDefault="009936DD" w14:paraId="5024536E" w14:textId="4B5656A6">
      <w:r>
        <w:t xml:space="preserve">Dans le bloc </w:t>
      </w:r>
      <w:r w:rsidRPr="009936DD">
        <w:rPr>
          <w:color w:val="E36C0A" w:themeColor="accent6" w:themeShade="BF"/>
        </w:rPr>
        <w:t>Sorties</w:t>
      </w:r>
      <w:r w:rsidR="00794D06">
        <w:t> :</w:t>
      </w:r>
    </w:p>
    <w:p w:rsidR="00794D06" w:rsidP="00794D06" w:rsidRDefault="00794D06" w14:paraId="45361CB5" w14:textId="3BC3B23E">
      <w:pPr>
        <w:pStyle w:val="Paragraphedeliste"/>
        <w:numPr>
          <w:ilvl w:val="0"/>
          <w:numId w:val="22"/>
        </w:numPr>
      </w:pPr>
      <w:r>
        <w:t>Le N° de la sortie (1 sur n ?)</w:t>
      </w:r>
    </w:p>
    <w:p w:rsidR="00794D06" w:rsidP="00794D06" w:rsidRDefault="00794D06" w14:paraId="5D99D9C0" w14:textId="20C6AABB">
      <w:pPr>
        <w:pStyle w:val="Paragraphedeliste"/>
        <w:numPr>
          <w:ilvl w:val="0"/>
          <w:numId w:val="22"/>
        </w:numPr>
        <w:rPr/>
      </w:pPr>
      <w:r w:rsidR="00794D06">
        <w:rPr/>
        <w:t>L’appellation (</w:t>
      </w:r>
      <w:proofErr w:type="spellStart"/>
      <w:r w:rsidR="00794D06">
        <w:rPr/>
        <w:t>Led</w:t>
      </w:r>
      <w:proofErr w:type="spellEnd"/>
      <w:r w:rsidR="00794D06">
        <w:rPr/>
        <w:t xml:space="preserve"> marche,</w:t>
      </w:r>
      <w:r w:rsidR="7B96AD93">
        <w:rPr/>
        <w:t xml:space="preserve"> </w:t>
      </w:r>
      <w:proofErr w:type="spellStart"/>
      <w:r w:rsidR="00794D06">
        <w:rPr/>
        <w:t>defaut</w:t>
      </w:r>
      <w:proofErr w:type="spellEnd"/>
      <w:r w:rsidR="00794D06">
        <w:rPr/>
        <w:t xml:space="preserve"> </w:t>
      </w:r>
      <w:r w:rsidR="00794D06">
        <w:rPr/>
        <w:t>etc</w:t>
      </w:r>
      <w:r w:rsidR="00794D06">
        <w:rPr/>
        <w:t>..)</w:t>
      </w:r>
    </w:p>
    <w:p w:rsidR="00794D06" w:rsidP="00794D06" w:rsidRDefault="00794D06" w14:paraId="74F19AFB" w14:textId="4A48609B">
      <w:pPr>
        <w:pStyle w:val="Paragraphedeliste"/>
        <w:numPr>
          <w:ilvl w:val="0"/>
          <w:numId w:val="22"/>
        </w:numPr>
      </w:pPr>
      <w:r>
        <w:t>Le Type (Digital, PWM)</w:t>
      </w:r>
    </w:p>
    <w:p w:rsidRPr="00242055" w:rsidR="00AC6B7A" w:rsidP="00AC6B7A" w:rsidRDefault="00AC6B7A" w14:paraId="1EF4A020" w14:textId="77777777"/>
    <w:p w:rsidRPr="00CF42A0" w:rsidR="009826D2" w:rsidP="000700DF" w:rsidRDefault="009936DD" w14:paraId="6FC32B80" w14:textId="26E38BC9">
      <w:pPr>
        <w:pStyle w:val="Titre2"/>
        <w:numPr>
          <w:ilvl w:val="0"/>
          <w:numId w:val="6"/>
        </w:numPr>
        <w:rPr/>
      </w:pPr>
      <w:r w:rsidR="009936DD">
        <w:rPr/>
        <w:t>Réalis</w:t>
      </w:r>
      <w:r w:rsidR="1BB036BE">
        <w:rPr/>
        <w:t>ation des Plateau</w:t>
      </w:r>
      <w:r w:rsidR="47A58AE5">
        <w:rPr/>
        <w:t>x</w:t>
      </w:r>
      <w:r w:rsidR="1BB036BE">
        <w:rPr/>
        <w:t xml:space="preserve"> Utilisateur</w:t>
      </w:r>
      <w:r w:rsidR="23E10175">
        <w:rPr/>
        <w:t>s</w:t>
      </w:r>
      <w:r w:rsidR="362A04DF">
        <w:rPr/>
        <w:t xml:space="preserve"> (PU)</w:t>
      </w:r>
    </w:p>
    <w:p w:rsidR="00986852" w:rsidP="00DA3462" w:rsidRDefault="00986852" w14:paraId="63824C89" w14:textId="37277FD0">
      <w:pPr>
        <w:pStyle w:val="Titre3"/>
        <w:numPr>
          <w:ilvl w:val="1"/>
          <w:numId w:val="6"/>
        </w:numPr>
        <w:rPr/>
      </w:pPr>
      <w:r w:rsidR="00986852">
        <w:rPr/>
        <w:t>Présentation</w:t>
      </w:r>
      <w:r w:rsidR="23CBCED9">
        <w:rPr/>
        <w:t xml:space="preserve"> </w:t>
      </w:r>
      <w:r w:rsidR="1F6CB439">
        <w:rPr/>
        <w:t>PU1</w:t>
      </w:r>
    </w:p>
    <w:p w:rsidRPr="00986852" w:rsidR="00986852" w:rsidP="00986852" w:rsidRDefault="00986852" w14:paraId="51631830" w14:textId="2FCA9D60">
      <w:pPr>
        <w:ind w:firstLine="708"/>
      </w:pPr>
      <w:r w:rsidR="1E151157">
        <w:rPr/>
        <w:t xml:space="preserve">Ce plateau possède, bien </w:t>
      </w:r>
      <w:r w:rsidR="654B87AB">
        <w:rPr/>
        <w:t>sûr</w:t>
      </w:r>
      <w:r w:rsidR="5070FBE2">
        <w:rPr/>
        <w:t>,</w:t>
      </w:r>
      <w:r w:rsidR="1E151157">
        <w:rPr/>
        <w:t xml:space="preserve"> les 3 boutons système et l’a</w:t>
      </w:r>
      <w:r w:rsidR="56536024">
        <w:rPr/>
        <w:t>fficheur</w:t>
      </w:r>
      <w:r w:rsidR="24878534">
        <w:rPr/>
        <w:t xml:space="preserve"> </w:t>
      </w:r>
      <w:r w:rsidR="0444135C">
        <w:rPr/>
        <w:t>mais</w:t>
      </w:r>
      <w:r w:rsidR="24878534">
        <w:rPr/>
        <w:t xml:space="preserve"> aussi 5 boutons simulant un </w:t>
      </w:r>
      <w:proofErr w:type="spellStart"/>
      <w:r w:rsidR="24878534">
        <w:rPr/>
        <w:t>joyskit</w:t>
      </w:r>
      <w:proofErr w:type="spellEnd"/>
      <w:r w:rsidR="24878534">
        <w:rPr/>
        <w:t xml:space="preserve"> et 4 boutons affectables.</w:t>
      </w:r>
      <w:r w:rsidR="12064328">
        <w:rPr/>
        <w:t xml:space="preserve"> Ce qui monte à 9 </w:t>
      </w:r>
      <w:r w:rsidR="2146DB66">
        <w:rPr/>
        <w:t>entrées</w:t>
      </w:r>
      <w:r w:rsidR="12064328">
        <w:rPr/>
        <w:t xml:space="preserve"> TOR.</w:t>
      </w:r>
    </w:p>
    <w:p w:rsidRPr="00986852" w:rsidR="00986852" w:rsidP="231BC3BC" w:rsidRDefault="00986852" w14:paraId="400DCE71" w14:textId="57183D4F">
      <w:pPr>
        <w:pStyle w:val="Titre3"/>
        <w:numPr>
          <w:ilvl w:val="1"/>
          <w:numId w:val="6"/>
        </w:numPr>
        <w:rPr/>
      </w:pPr>
      <w:r w:rsidR="00DB1C7B">
        <w:rPr/>
        <w:t>Plan d’implantation</w:t>
      </w:r>
    </w:p>
    <w:p w:rsidRPr="00986852" w:rsidR="00986852" w:rsidP="231BC3BC" w:rsidRDefault="00986852" w14:paraId="62E90811" w14:textId="35BA5482">
      <w:pPr>
        <w:pStyle w:val="Normal"/>
      </w:pPr>
      <w:r w:rsidR="3EC29EBE">
        <w:drawing>
          <wp:inline wp14:editId="374AC17E" wp14:anchorId="7B050CD5">
            <wp:extent cx="4131325" cy="2143125"/>
            <wp:effectExtent l="0" t="0" r="0" b="0"/>
            <wp:docPr id="1175086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db2a682e1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BC3BC" w:rsidP="231BC3BC" w:rsidRDefault="231BC3BC" w14:paraId="066F6DEA" w14:textId="14112D18">
      <w:pPr>
        <w:pStyle w:val="Normal"/>
      </w:pPr>
    </w:p>
    <w:p w:rsidRPr="00DB1C7B" w:rsidR="00DB1C7B" w:rsidP="00DA3462" w:rsidRDefault="00986852" w14:paraId="632515D6" w14:textId="52CE16A4">
      <w:pPr>
        <w:pStyle w:val="Titre3"/>
        <w:numPr>
          <w:ilvl w:val="1"/>
          <w:numId w:val="6"/>
        </w:numPr>
        <w:rPr/>
      </w:pPr>
      <w:r w:rsidR="00986852">
        <w:rPr/>
        <w:t>Schémas</w:t>
      </w:r>
      <w:r w:rsidR="00DB1C7B">
        <w:rPr/>
        <w:t xml:space="preserve"> </w:t>
      </w:r>
      <w:r w:rsidR="00986852">
        <w:rPr/>
        <w:t>électriques</w:t>
      </w:r>
    </w:p>
    <w:p w:rsidR="0C19052F" w:rsidP="231BC3BC" w:rsidRDefault="0C19052F" w14:paraId="77FF0338" w14:textId="1EE6F549">
      <w:pPr>
        <w:pStyle w:val="Normal"/>
      </w:pPr>
      <w:r w:rsidR="0C19052F">
        <w:rPr/>
        <w:t xml:space="preserve">Voir </w:t>
      </w:r>
      <w:r w:rsidR="0636A0ED">
        <w:rPr/>
        <w:t>schéma</w:t>
      </w:r>
      <w:r w:rsidR="0C19052F">
        <w:rPr/>
        <w:t xml:space="preserve"> </w:t>
      </w:r>
      <w:r w:rsidR="02A0D84E">
        <w:rPr/>
        <w:t>général au</w:t>
      </w:r>
      <w:r w:rsidR="2D3A9308">
        <w:rPr/>
        <w:t xml:space="preserve"> paragraphe</w:t>
      </w:r>
      <w:r w:rsidR="3E74EFBA">
        <w:rPr/>
        <w:t xml:space="preserve"> </w:t>
      </w:r>
      <w:r w:rsidR="2D3A9308">
        <w:rPr/>
        <w:t>5</w:t>
      </w:r>
      <w:r w:rsidR="5CAABD40">
        <w:rPr/>
        <w:t>.</w:t>
      </w:r>
      <w:r w:rsidR="68B5422A">
        <w:rPr/>
        <w:t xml:space="preserve"> Nous n’aurons pas besoin de carte fille MPR121</w:t>
      </w:r>
    </w:p>
    <w:p w:rsidR="231BC3BC" w:rsidP="231BC3BC" w:rsidRDefault="231BC3BC" w14:paraId="2B12079B" w14:textId="0EFC70E1">
      <w:pPr>
        <w:pStyle w:val="Normal"/>
      </w:pPr>
    </w:p>
    <w:p w:rsidR="00DB1C7B" w:rsidP="00DA3462" w:rsidRDefault="000700DF" w14:paraId="23180F46" w14:textId="38C8D665">
      <w:pPr>
        <w:pStyle w:val="Titre2"/>
        <w:numPr>
          <w:ilvl w:val="0"/>
          <w:numId w:val="6"/>
        </w:numPr>
        <w:rPr/>
      </w:pPr>
      <w:bookmarkStart w:name="_Hlk121364372" w:id="3"/>
      <w:r w:rsidR="000700DF">
        <w:rPr/>
        <w:t>Réalisation</w:t>
      </w:r>
      <w:r w:rsidR="00DF5F3A">
        <w:rPr/>
        <w:t xml:space="preserve"> </w:t>
      </w:r>
      <w:r w:rsidR="0B37BDD4">
        <w:rPr/>
        <w:t>d</w:t>
      </w:r>
      <w:r w:rsidR="40B52C4F">
        <w:rPr/>
        <w:t>u Boitier Socle (BS)</w:t>
      </w:r>
    </w:p>
    <w:p w:rsidR="00986852" w:rsidP="00DA3462" w:rsidRDefault="00986852" w14:paraId="0CEE2B88" w14:textId="6DDA9DFB">
      <w:pPr>
        <w:pStyle w:val="Titre3"/>
        <w:numPr>
          <w:ilvl w:val="1"/>
          <w:numId w:val="6"/>
        </w:numPr>
        <w:rPr/>
      </w:pPr>
      <w:bookmarkStart w:name="_Hlk121363832" w:id="4"/>
      <w:bookmarkEnd w:id="3"/>
      <w:r w:rsidR="00986852">
        <w:rPr/>
        <w:t>Présentation</w:t>
      </w:r>
    </w:p>
    <w:bookmarkEnd w:id="4"/>
    <w:p w:rsidR="13EE76F2" w:rsidP="231BC3BC" w:rsidRDefault="13EE76F2" w14:paraId="7CE0389B" w14:textId="605FFE71">
      <w:pPr>
        <w:pStyle w:val="Normal"/>
      </w:pPr>
      <w:r w:rsidR="13EE76F2">
        <w:rPr/>
        <w:t>Le BS sera identique sur toutes les interfaces</w:t>
      </w:r>
    </w:p>
    <w:p w:rsidR="00A026D4" w:rsidP="00A026D4" w:rsidRDefault="00A026D4" w14:paraId="76EB97D9" w14:textId="39FBD138">
      <w:r w:rsidR="13EE76F2">
        <w:rPr/>
        <w:t>Il</w:t>
      </w:r>
      <w:r w:rsidR="05C0A7E5">
        <w:rPr/>
        <w:t xml:space="preserve"> </w:t>
      </w:r>
      <w:r w:rsidR="00A026D4">
        <w:rPr/>
        <w:t>est</w:t>
      </w:r>
      <w:r w:rsidR="00A026D4">
        <w:rPr/>
        <w:t xml:space="preserve"> constitué des </w:t>
      </w:r>
      <w:r w:rsidR="000671F1">
        <w:rPr/>
        <w:t>sous-ensembles</w:t>
      </w:r>
      <w:r w:rsidR="00A026D4">
        <w:rPr/>
        <w:t xml:space="preserve"> suivant</w:t>
      </w:r>
      <w:r w:rsidR="000671F1">
        <w:rPr/>
        <w:t>s</w:t>
      </w:r>
      <w:r w:rsidR="00A026D4">
        <w:rPr/>
        <w:t> :</w:t>
      </w:r>
    </w:p>
    <w:p w:rsidR="00A026D4" w:rsidP="00A026D4" w:rsidRDefault="00A026D4" w14:paraId="0D2B8870" w14:textId="395EFC28">
      <w:pPr>
        <w:pStyle w:val="Paragraphedeliste"/>
        <w:numPr>
          <w:ilvl w:val="0"/>
          <w:numId w:val="9"/>
        </w:numPr>
        <w:rPr/>
      </w:pPr>
      <w:r w:rsidR="00A026D4">
        <w:rPr/>
        <w:t>L’alimentation électrique autonome batterie</w:t>
      </w:r>
      <w:r w:rsidR="000700DF">
        <w:rPr/>
        <w:t>s</w:t>
      </w:r>
    </w:p>
    <w:p w:rsidR="44658D16" w:rsidP="231BC3BC" w:rsidRDefault="44658D16" w14:paraId="5F034B8B" w14:textId="3C399DCF">
      <w:pPr>
        <w:pStyle w:val="Paragraphedeliste"/>
        <w:numPr>
          <w:ilvl w:val="0"/>
          <w:numId w:val="9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/>
      </w:pPr>
      <w:r w:rsidR="44658D16">
        <w:rPr/>
        <w:t>Le processeur de commande (ESP32)</w:t>
      </w:r>
    </w:p>
    <w:p w:rsidR="00A026D4" w:rsidP="00A026D4" w:rsidRDefault="00A026D4" w14:paraId="569C293C" w14:textId="052B0137">
      <w:pPr>
        <w:pStyle w:val="Paragraphedeliste"/>
        <w:numPr>
          <w:ilvl w:val="0"/>
          <w:numId w:val="9"/>
        </w:numPr>
        <w:rPr/>
      </w:pPr>
      <w:r w:rsidR="00A026D4">
        <w:rPr/>
        <w:t>L’</w:t>
      </w:r>
      <w:r w:rsidR="000671F1">
        <w:rPr/>
        <w:t>interfaçage</w:t>
      </w:r>
      <w:r w:rsidR="00A026D4">
        <w:rPr/>
        <w:t xml:space="preserve"> vers le </w:t>
      </w:r>
      <w:r w:rsidR="43F015D7">
        <w:rPr/>
        <w:t>PU</w:t>
      </w:r>
      <w:r w:rsidR="0868A468">
        <w:rPr/>
        <w:t xml:space="preserve"> (en I2C)</w:t>
      </w:r>
    </w:p>
    <w:p w:rsidR="58D20422" w:rsidP="231BC3BC" w:rsidRDefault="58D20422" w14:paraId="2E20DDAD" w14:textId="53F4FF1C">
      <w:pPr>
        <w:pStyle w:val="Paragraphedeliste"/>
        <w:numPr>
          <w:ilvl w:val="0"/>
          <w:numId w:val="9"/>
        </w:numPr>
        <w:ind/>
        <w:rPr/>
      </w:pPr>
      <w:r w:rsidR="1535D130">
        <w:rPr/>
        <w:t>Les connexions alimentation et module extension.</w:t>
      </w:r>
    </w:p>
    <w:p w:rsidR="000671F1" w:rsidP="00DA3462" w:rsidRDefault="000671F1" w14:paraId="781FCB08" w14:textId="3DF12D75">
      <w:pPr>
        <w:pStyle w:val="Titre3"/>
        <w:numPr>
          <w:ilvl w:val="1"/>
          <w:numId w:val="6"/>
        </w:numPr>
        <w:rPr/>
      </w:pPr>
      <w:r w:rsidR="000671F1">
        <w:rPr/>
        <w:t>Schémas</w:t>
      </w:r>
    </w:p>
    <w:p w:rsidR="117E67AD" w:rsidP="231BC3BC" w:rsidRDefault="117E67AD" w14:paraId="0CDB2CE9" w14:textId="39F44DD8">
      <w:pPr>
        <w:pStyle w:val="Normal"/>
      </w:pPr>
      <w:r w:rsidR="117E67AD">
        <w:rPr/>
        <w:t xml:space="preserve">Le schéma est </w:t>
      </w:r>
      <w:r w:rsidR="79C8F7DD">
        <w:rPr/>
        <w:t>général</w:t>
      </w:r>
      <w:r w:rsidR="117E67AD">
        <w:rPr/>
        <w:t xml:space="preserve"> et concerne l’ensemble</w:t>
      </w:r>
      <w:r w:rsidR="657ADA6B">
        <w:rPr/>
        <w:t xml:space="preserve"> BS + PU</w:t>
      </w:r>
    </w:p>
    <w:p w:rsidR="563DA054" w:rsidRDefault="563DA054" w14:paraId="7733D7ED" w14:textId="55C25E0D">
      <w:r w:rsidR="563DA054">
        <w:drawing>
          <wp:inline wp14:editId="1FC0B143" wp14:anchorId="4F82E5CC">
            <wp:extent cx="4572000" cy="3362325"/>
            <wp:effectExtent l="0" t="0" r="0" b="0"/>
            <wp:docPr id="421983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e5689f223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BC3BC" w:rsidP="231BC3BC" w:rsidRDefault="231BC3BC" w14:paraId="1A835F6C" w14:textId="13E1392D">
      <w:pPr>
        <w:pStyle w:val="Normal"/>
      </w:pPr>
    </w:p>
    <w:p w:rsidR="231BC3BC" w:rsidP="231BC3BC" w:rsidRDefault="231BC3BC" w14:paraId="7ED4FC2F" w14:textId="0F8D3794">
      <w:pPr>
        <w:pStyle w:val="Normal"/>
      </w:pPr>
    </w:p>
    <w:p w:rsidR="000671F1" w:rsidP="00DA3462" w:rsidRDefault="000671F1" w14:paraId="10CFC97F" w14:textId="42067715">
      <w:pPr>
        <w:pStyle w:val="Titre3"/>
        <w:numPr>
          <w:ilvl w:val="1"/>
          <w:numId w:val="6"/>
        </w:numPr>
        <w:rPr/>
      </w:pPr>
      <w:r w:rsidR="000671F1">
        <w:rPr/>
        <w:t>Programmes</w:t>
      </w:r>
    </w:p>
    <w:p w:rsidR="73E2A8B3" w:rsidP="231BC3BC" w:rsidRDefault="73E2A8B3" w14:paraId="0121930C" w14:textId="29F5C465">
      <w:pPr>
        <w:pStyle w:val="Normal"/>
      </w:pPr>
      <w:r w:rsidR="73E2A8B3">
        <w:rPr/>
        <w:t xml:space="preserve">Voir </w:t>
      </w:r>
      <w:r w:rsidR="73E2A8B3">
        <w:rPr/>
        <w:t>développement</w:t>
      </w:r>
      <w:r w:rsidR="73E2A8B3">
        <w:rPr/>
        <w:t>.</w:t>
      </w:r>
    </w:p>
    <w:p w:rsidR="007B324A" w:rsidP="00DA3462" w:rsidRDefault="007B324A" w14:paraId="7238F36E" w14:textId="32C4B03E">
      <w:pPr>
        <w:pStyle w:val="Titre2"/>
        <w:numPr>
          <w:ilvl w:val="0"/>
          <w:numId w:val="6"/>
        </w:numPr>
      </w:pPr>
      <w:r>
        <w:t>Evolution de l’interface</w:t>
      </w:r>
    </w:p>
    <w:p w:rsidRPr="009826D2" w:rsidR="009826D2" w:rsidP="009826D2" w:rsidRDefault="009826D2" w14:paraId="62BB1976" w14:textId="77777777"/>
    <w:p w:rsidR="009826D2" w:rsidP="00DA3462" w:rsidRDefault="000F5421" w14:paraId="3ECCBF59" w14:textId="595CE195">
      <w:pPr>
        <w:pStyle w:val="Titre2"/>
        <w:numPr>
          <w:ilvl w:val="0"/>
          <w:numId w:val="6"/>
        </w:numPr>
        <w:rPr>
          <w:ins w:author="Patrick GUERIN" w:date="2023-01-24T18:23:34.09Z" w:id="32355480"/>
        </w:rPr>
      </w:pPr>
      <w:r w:rsidR="000F5421">
        <w:rPr/>
        <w:t>Planning</w:t>
      </w:r>
    </w:p>
    <w:p w:rsidR="39C3372A" w:rsidP="39C3372A" w:rsidRDefault="39C3372A" w14:paraId="719EEF08" w14:textId="7947727A">
      <w:pPr>
        <w:pStyle w:val="Normal"/>
      </w:pPr>
    </w:p>
    <w:p w:rsidR="5F89A0D3" w:rsidP="39C3372A" w:rsidRDefault="5F89A0D3" w14:paraId="08BE83F7" w14:textId="157DCCFC">
      <w:pPr>
        <w:pStyle w:val="Titre2"/>
        <w:numPr>
          <w:ilvl w:val="0"/>
          <w:numId w:val="6"/>
        </w:numPr>
        <w:rPr>
          <w:ins w:author="Patrick GUERIN" w:date="2023-01-24T18:23:34.09Z" w:id="1478087021"/>
        </w:rPr>
      </w:pPr>
      <w:r w:rsidR="5F89A0D3">
        <w:rPr/>
        <w:t>Equipe</w:t>
      </w:r>
    </w:p>
    <w:p w:rsidR="00683216" w:rsidP="7644DC19" w:rsidRDefault="00683216" w14:paraId="4C5CD294" w14:textId="75F31082">
      <w:pPr>
        <w:pStyle w:val="Normal"/>
        <w:rPr>
          <w:ins w:author="Patrick GUERIN" w:date="2023-01-24T18:23:34.09Z" w:id="918597603"/>
        </w:rPr>
      </w:pPr>
      <w:r w:rsidR="00683216">
        <w:rPr/>
        <w:t>Telephone,Email,Github,whatsapp ?</w:t>
      </w:r>
    </w:p>
    <w:p w:rsidR="2FDCE329" w:rsidP="39C3372A" w:rsidRDefault="2FDCE329" w14:paraId="6A28FB27" w14:textId="63AE6BFC">
      <w:pPr>
        <w:pStyle w:val="Paragraphedeliste"/>
        <w:numPr>
          <w:ilvl w:val="1"/>
          <w:numId w:val="6"/>
        </w:numPr>
        <w:rPr>
          <w:ins w:author="Patrick GUERIN" w:date="2023-01-24T18:23:34.09Z" w:id="205738866"/>
        </w:rPr>
      </w:pPr>
      <w:r w:rsidR="2FDCE329">
        <w:rPr/>
        <w:t xml:space="preserve">Human </w:t>
      </w:r>
      <w:r w:rsidR="2FDCE329">
        <w:rPr/>
        <w:t>Lab</w:t>
      </w:r>
    </w:p>
    <w:p w:rsidR="2FDCE329" w:rsidP="39C3372A" w:rsidRDefault="2FDCE329" w14:paraId="14085B63" w14:textId="640BF2E5">
      <w:pPr>
        <w:pStyle w:val="Normal"/>
        <w:ind w:left="708"/>
        <w:rPr>
          <w:ins w:author="Patrick GUERIN" w:date="2023-01-24T18:23:34.09Z" w:id="826405743"/>
        </w:rPr>
      </w:pPr>
      <w:r w:rsidR="2FDCE329">
        <w:rPr/>
        <w:t>Samuel</w:t>
      </w:r>
    </w:p>
    <w:p w:rsidR="2FDCE329" w:rsidP="39C3372A" w:rsidRDefault="2FDCE329" w14:paraId="01C7394C" w14:textId="63749110">
      <w:pPr>
        <w:pStyle w:val="Paragraphedeliste"/>
        <w:numPr>
          <w:ilvl w:val="1"/>
          <w:numId w:val="6"/>
        </w:numPr>
        <w:rPr>
          <w:ins w:author="Patrick GUERIN" w:date="2023-01-24T18:23:34.09Z" w:id="624004239"/>
        </w:rPr>
      </w:pPr>
      <w:r w:rsidR="2FDCE329">
        <w:rPr/>
        <w:t>Fablab</w:t>
      </w:r>
    </w:p>
    <w:p w:rsidR="2FDCE329" w:rsidP="39C3372A" w:rsidRDefault="2FDCE329" w14:paraId="2ED8FC22" w14:textId="3C240F1D">
      <w:pPr>
        <w:pStyle w:val="Normal"/>
        <w:ind w:left="708"/>
      </w:pPr>
      <w:r w:rsidR="2FDCE329">
        <w:rPr/>
        <w:t>Didier</w:t>
      </w:r>
    </w:p>
    <w:p w:rsidR="2FDCE329" w:rsidP="39C3372A" w:rsidRDefault="2FDCE329" w14:paraId="66E911D2" w14:textId="506B9D3D">
      <w:pPr>
        <w:pStyle w:val="Normal"/>
        <w:ind w:left="708"/>
      </w:pPr>
      <w:r w:rsidR="2FDCE329">
        <w:rPr/>
        <w:t>Yann</w:t>
      </w:r>
    </w:p>
    <w:p w:rsidR="2FDCE329" w:rsidP="39C3372A" w:rsidRDefault="2FDCE329" w14:paraId="5A42659C" w14:textId="17AC454C">
      <w:pPr>
        <w:pStyle w:val="Normal"/>
        <w:ind w:left="708"/>
      </w:pPr>
      <w:r w:rsidR="2FDCE329">
        <w:rPr/>
        <w:t>Patrick</w:t>
      </w:r>
    </w:p>
    <w:p w:rsidR="2FDCE329" w:rsidP="39C3372A" w:rsidRDefault="2FDCE329" w14:paraId="70AB3812" w14:textId="3C2925B6">
      <w:pPr>
        <w:pStyle w:val="Normal"/>
        <w:ind w:left="708"/>
        <w:rPr>
          <w:ins w:author="Patrick GUERIN" w:date="2023-01-24T18:23:34.09Z" w:id="1644607316"/>
        </w:rPr>
      </w:pPr>
      <w:r w:rsidR="2FDCE329">
        <w:rPr/>
        <w:t>Enzo</w:t>
      </w:r>
    </w:p>
    <w:p w:rsidR="003D5A2C" w:rsidP="39C3372A" w:rsidRDefault="003D5A2C" w14:paraId="4FD5A05C" w14:textId="562E7528">
      <w:pPr>
        <w:ind w:left="708"/>
      </w:pPr>
    </w:p>
    <w:p w:rsidR="003D5A2C" w:rsidP="003D5A2C" w:rsidRDefault="003D5A2C" w14:paraId="5175B9E5" w14:textId="77777777"/>
    <w:p w:rsidR="003D5A2C" w:rsidP="003D5A2C" w:rsidRDefault="003D5A2C" w14:paraId="2C69632E" w14:textId="77777777"/>
    <w:p w:rsidR="003D5A2C" w:rsidP="003D5A2C" w:rsidRDefault="003D5A2C" w14:paraId="620E9F25" w14:textId="77777777"/>
    <w:p w:rsidR="003D5A2C" w:rsidP="003D5A2C" w:rsidRDefault="003D5A2C" w14:paraId="65FC3A90" w14:textId="77777777"/>
    <w:p w:rsidR="003D5A2C" w:rsidP="003D5A2C" w:rsidRDefault="003D5A2C" w14:paraId="185F8446" w14:textId="77777777"/>
    <w:p w:rsidR="003D5A2C" w:rsidP="003D5A2C" w:rsidRDefault="003D5A2C" w14:paraId="236242BB" w14:textId="77777777"/>
    <w:p w:rsidRPr="003D5A2C" w:rsidR="003D5A2C" w:rsidP="003D5A2C" w:rsidRDefault="003D5A2C" w14:paraId="15B36F84" w14:textId="204F2569">
      <w:pPr>
        <w:pStyle w:val="Pieddepage"/>
      </w:pPr>
    </w:p>
    <w:sectPr w:rsidRPr="003D5A2C" w:rsidR="003D5A2C">
      <w:headerReference w:type="defaul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3388" w:rsidP="0010207B" w:rsidRDefault="00D73388" w14:paraId="52970DA1" w14:textId="77777777">
      <w:pPr>
        <w:spacing w:after="0" w:line="240" w:lineRule="auto"/>
      </w:pPr>
      <w:r>
        <w:separator/>
      </w:r>
    </w:p>
  </w:endnote>
  <w:endnote w:type="continuationSeparator" w:id="0">
    <w:p w:rsidR="00D73388" w:rsidP="0010207B" w:rsidRDefault="00D73388" w14:paraId="06072C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Montserrat ExtraBold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3388" w:rsidP="0010207B" w:rsidRDefault="00D73388" w14:paraId="25A9AEBD" w14:textId="77777777">
      <w:pPr>
        <w:spacing w:after="0" w:line="240" w:lineRule="auto"/>
      </w:pPr>
      <w:r>
        <w:separator/>
      </w:r>
    </w:p>
  </w:footnote>
  <w:footnote w:type="continuationSeparator" w:id="0">
    <w:p w:rsidR="00D73388" w:rsidP="0010207B" w:rsidRDefault="00D73388" w14:paraId="3EBA00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F08BB" w:rsidR="00FF08BB" w:rsidP="00BB72AE" w:rsidRDefault="00BB72AE" w14:paraId="7F50EE26" w14:textId="727C85EC">
    <w:pPr>
      <w:pStyle w:val="En-tte"/>
      <w:rPr>
        <w:color w:val="354B60"/>
      </w:rPr>
    </w:pPr>
    <w:r>
      <w:rPr>
        <w:color w:val="354B60"/>
      </w:rPr>
      <w:t>Le 8/12/2022</w:t>
    </w:r>
    <w:r>
      <w:rPr>
        <w:color w:val="354B60"/>
      </w:rPr>
      <w:tab/>
    </w:r>
    <w:r>
      <w:rPr>
        <w:color w:val="354B60"/>
      </w:rPr>
      <w:tab/>
    </w:r>
    <w:r w:rsidR="00433887">
      <w:rPr>
        <w:color w:val="354B60"/>
      </w:rPr>
      <w:t>Avant-projet HumanLab1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D5D"/>
    <w:multiLevelType w:val="hybridMultilevel"/>
    <w:tmpl w:val="432AFB5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98430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2D0734B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98E05E5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04071C5"/>
    <w:multiLevelType w:val="hybridMultilevel"/>
    <w:tmpl w:val="CF3E078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6563C8"/>
    <w:multiLevelType w:val="hybridMultilevel"/>
    <w:tmpl w:val="68BC551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2E04D6"/>
    <w:multiLevelType w:val="hybridMultilevel"/>
    <w:tmpl w:val="FC96D3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34470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5CF2AE3"/>
    <w:multiLevelType w:val="hybridMultilevel"/>
    <w:tmpl w:val="19ECFB5E"/>
    <w:lvl w:ilvl="0" w:tplc="040C000F">
      <w:start w:val="1"/>
      <w:numFmt w:val="decimal"/>
      <w:lvlText w:val="%1."/>
      <w:lvlJc w:val="left"/>
      <w:pPr>
        <w:ind w:left="1003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2A0076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044628"/>
    <w:multiLevelType w:val="multilevel"/>
    <w:tmpl w:val="040C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1" w15:restartNumberingAfterBreak="0">
    <w:nsid w:val="3926355C"/>
    <w:multiLevelType w:val="hybridMultilevel"/>
    <w:tmpl w:val="B4A49FB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421999"/>
    <w:multiLevelType w:val="hybridMultilevel"/>
    <w:tmpl w:val="8E0005A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BDD46C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97429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A769EF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F8E473A"/>
    <w:multiLevelType w:val="hybridMultilevel"/>
    <w:tmpl w:val="9AAADE54"/>
    <w:lvl w:ilvl="0" w:tplc="040C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2812D5"/>
    <w:multiLevelType w:val="hybridMultilevel"/>
    <w:tmpl w:val="6216694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4C6DD6"/>
    <w:multiLevelType w:val="hybridMultilevel"/>
    <w:tmpl w:val="087CE2F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3162A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859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C40239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61140DA0"/>
    <w:multiLevelType w:val="multilevel"/>
    <w:tmpl w:val="9B1CF144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CE93E49"/>
    <w:multiLevelType w:val="hybridMultilevel"/>
    <w:tmpl w:val="88C450F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76965677">
    <w:abstractNumId w:val="4"/>
  </w:num>
  <w:num w:numId="2" w16cid:durableId="1806654435">
    <w:abstractNumId w:val="16"/>
  </w:num>
  <w:num w:numId="3" w16cid:durableId="304315908">
    <w:abstractNumId w:val="12"/>
  </w:num>
  <w:num w:numId="4" w16cid:durableId="1742294662">
    <w:abstractNumId w:val="6"/>
  </w:num>
  <w:num w:numId="5" w16cid:durableId="810177116">
    <w:abstractNumId w:val="18"/>
  </w:num>
  <w:num w:numId="6" w16cid:durableId="1364598016">
    <w:abstractNumId w:val="14"/>
  </w:num>
  <w:num w:numId="7" w16cid:durableId="465782642">
    <w:abstractNumId w:val="9"/>
  </w:num>
  <w:num w:numId="8" w16cid:durableId="1407991152">
    <w:abstractNumId w:val="10"/>
  </w:num>
  <w:num w:numId="9" w16cid:durableId="961768259">
    <w:abstractNumId w:val="11"/>
  </w:num>
  <w:num w:numId="10" w16cid:durableId="1190266419">
    <w:abstractNumId w:val="2"/>
  </w:num>
  <w:num w:numId="11" w16cid:durableId="1477724828">
    <w:abstractNumId w:val="1"/>
  </w:num>
  <w:num w:numId="12" w16cid:durableId="1096093343">
    <w:abstractNumId w:val="7"/>
  </w:num>
  <w:num w:numId="13" w16cid:durableId="1557931337">
    <w:abstractNumId w:val="3"/>
  </w:num>
  <w:num w:numId="14" w16cid:durableId="730466579">
    <w:abstractNumId w:val="19"/>
  </w:num>
  <w:num w:numId="15" w16cid:durableId="1547328769">
    <w:abstractNumId w:val="15"/>
  </w:num>
  <w:num w:numId="16" w16cid:durableId="457452111">
    <w:abstractNumId w:val="20"/>
  </w:num>
  <w:num w:numId="17" w16cid:durableId="18776023">
    <w:abstractNumId w:val="13"/>
  </w:num>
  <w:num w:numId="18" w16cid:durableId="1062829206">
    <w:abstractNumId w:val="17"/>
  </w:num>
  <w:num w:numId="19" w16cid:durableId="1153716231">
    <w:abstractNumId w:val="21"/>
  </w:num>
  <w:num w:numId="20" w16cid:durableId="1986813081">
    <w:abstractNumId w:val="5"/>
  </w:num>
  <w:num w:numId="21" w16cid:durableId="1605842827">
    <w:abstractNumId w:val="0"/>
  </w:num>
  <w:num w:numId="22" w16cid:durableId="1412854714">
    <w:abstractNumId w:val="22"/>
  </w:num>
  <w:num w:numId="23" w16cid:durableId="108843053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8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D2"/>
    <w:rsid w:val="00004546"/>
    <w:rsid w:val="00005CCC"/>
    <w:rsid w:val="00011FA0"/>
    <w:rsid w:val="0005025C"/>
    <w:rsid w:val="000671F1"/>
    <w:rsid w:val="000700DF"/>
    <w:rsid w:val="000D23E4"/>
    <w:rsid w:val="000F5421"/>
    <w:rsid w:val="0010207B"/>
    <w:rsid w:val="001732F2"/>
    <w:rsid w:val="00181FD4"/>
    <w:rsid w:val="00182439"/>
    <w:rsid w:val="001F57FA"/>
    <w:rsid w:val="00242055"/>
    <w:rsid w:val="002675D2"/>
    <w:rsid w:val="0029524A"/>
    <w:rsid w:val="003756C6"/>
    <w:rsid w:val="003B394C"/>
    <w:rsid w:val="003D0D96"/>
    <w:rsid w:val="003D5A2C"/>
    <w:rsid w:val="003D757C"/>
    <w:rsid w:val="00433887"/>
    <w:rsid w:val="004372BF"/>
    <w:rsid w:val="00464AFC"/>
    <w:rsid w:val="004C5D15"/>
    <w:rsid w:val="00541178"/>
    <w:rsid w:val="005949BE"/>
    <w:rsid w:val="005F2ABF"/>
    <w:rsid w:val="00683216"/>
    <w:rsid w:val="006B076E"/>
    <w:rsid w:val="006E18B5"/>
    <w:rsid w:val="00704E00"/>
    <w:rsid w:val="00712C30"/>
    <w:rsid w:val="00794D06"/>
    <w:rsid w:val="007A500D"/>
    <w:rsid w:val="007B324A"/>
    <w:rsid w:val="007C3DFB"/>
    <w:rsid w:val="007F0094"/>
    <w:rsid w:val="0085320C"/>
    <w:rsid w:val="00867F8C"/>
    <w:rsid w:val="00877D27"/>
    <w:rsid w:val="00893354"/>
    <w:rsid w:val="00923A36"/>
    <w:rsid w:val="00974BA9"/>
    <w:rsid w:val="009826D2"/>
    <w:rsid w:val="00986852"/>
    <w:rsid w:val="009936DD"/>
    <w:rsid w:val="009C4523"/>
    <w:rsid w:val="00A026D4"/>
    <w:rsid w:val="00A11B0F"/>
    <w:rsid w:val="00A17C2C"/>
    <w:rsid w:val="00A508B8"/>
    <w:rsid w:val="00AC6B7A"/>
    <w:rsid w:val="00B63287"/>
    <w:rsid w:val="00BB72AE"/>
    <w:rsid w:val="00C96534"/>
    <w:rsid w:val="00CA5276"/>
    <w:rsid w:val="00CF42A0"/>
    <w:rsid w:val="00D50EED"/>
    <w:rsid w:val="00D73388"/>
    <w:rsid w:val="00D75349"/>
    <w:rsid w:val="00DA3462"/>
    <w:rsid w:val="00DB1C7B"/>
    <w:rsid w:val="00DF5F3A"/>
    <w:rsid w:val="00E67A08"/>
    <w:rsid w:val="00E704F3"/>
    <w:rsid w:val="00E72552"/>
    <w:rsid w:val="00EB3ADE"/>
    <w:rsid w:val="00EE1D67"/>
    <w:rsid w:val="00FF08BB"/>
    <w:rsid w:val="01675875"/>
    <w:rsid w:val="029C06A2"/>
    <w:rsid w:val="02A0D84E"/>
    <w:rsid w:val="02A93E59"/>
    <w:rsid w:val="043089D6"/>
    <w:rsid w:val="0444135C"/>
    <w:rsid w:val="04783528"/>
    <w:rsid w:val="0536B1BC"/>
    <w:rsid w:val="05C0A7E5"/>
    <w:rsid w:val="05CE3CA0"/>
    <w:rsid w:val="05FB8AC6"/>
    <w:rsid w:val="0636A0ED"/>
    <w:rsid w:val="06D6255C"/>
    <w:rsid w:val="06EF4DB9"/>
    <w:rsid w:val="06EF4DB9"/>
    <w:rsid w:val="07CDEED9"/>
    <w:rsid w:val="07ED2C63"/>
    <w:rsid w:val="0868A468"/>
    <w:rsid w:val="086AFAB9"/>
    <w:rsid w:val="09CCC4C3"/>
    <w:rsid w:val="0B37BDD4"/>
    <w:rsid w:val="0B89731E"/>
    <w:rsid w:val="0C090B9D"/>
    <w:rsid w:val="0C19052F"/>
    <w:rsid w:val="0D3E6BDC"/>
    <w:rsid w:val="0D711DE4"/>
    <w:rsid w:val="0D7E7535"/>
    <w:rsid w:val="0DA87098"/>
    <w:rsid w:val="0EC113E0"/>
    <w:rsid w:val="0F399416"/>
    <w:rsid w:val="0F3F6FCD"/>
    <w:rsid w:val="117E67AD"/>
    <w:rsid w:val="12064328"/>
    <w:rsid w:val="121E67A4"/>
    <w:rsid w:val="1315B599"/>
    <w:rsid w:val="1337CC90"/>
    <w:rsid w:val="139772CA"/>
    <w:rsid w:val="13CF2074"/>
    <w:rsid w:val="13EE76F2"/>
    <w:rsid w:val="147DCBB5"/>
    <w:rsid w:val="1523D904"/>
    <w:rsid w:val="1535D130"/>
    <w:rsid w:val="15BA9AF3"/>
    <w:rsid w:val="172D6204"/>
    <w:rsid w:val="185EC65D"/>
    <w:rsid w:val="18ABBE25"/>
    <w:rsid w:val="1B8C7086"/>
    <w:rsid w:val="1BB036BE"/>
    <w:rsid w:val="1BBFBA49"/>
    <w:rsid w:val="1BD8E2A6"/>
    <w:rsid w:val="1CC26FF5"/>
    <w:rsid w:val="1DCFD766"/>
    <w:rsid w:val="1E151157"/>
    <w:rsid w:val="1E714716"/>
    <w:rsid w:val="1EA1686E"/>
    <w:rsid w:val="1F11D31B"/>
    <w:rsid w:val="1F4D2C47"/>
    <w:rsid w:val="1F6CB439"/>
    <w:rsid w:val="1F959DF8"/>
    <w:rsid w:val="1FC07E5C"/>
    <w:rsid w:val="207D97F0"/>
    <w:rsid w:val="20CB4A55"/>
    <w:rsid w:val="2146DB66"/>
    <w:rsid w:val="23029B5F"/>
    <w:rsid w:val="231BC3BC"/>
    <w:rsid w:val="23AB32EC"/>
    <w:rsid w:val="23CBCED9"/>
    <w:rsid w:val="23D2B9B4"/>
    <w:rsid w:val="23E10175"/>
    <w:rsid w:val="2402EB17"/>
    <w:rsid w:val="24878534"/>
    <w:rsid w:val="2507A5A7"/>
    <w:rsid w:val="259A4119"/>
    <w:rsid w:val="259EBB78"/>
    <w:rsid w:val="25DEFA98"/>
    <w:rsid w:val="26687145"/>
    <w:rsid w:val="2736117A"/>
    <w:rsid w:val="27B0EBC9"/>
    <w:rsid w:val="27B336FB"/>
    <w:rsid w:val="2B0DAD44"/>
    <w:rsid w:val="2B83A1E1"/>
    <w:rsid w:val="2BCDD3C3"/>
    <w:rsid w:val="2C862C29"/>
    <w:rsid w:val="2CE89ADA"/>
    <w:rsid w:val="2D3A9308"/>
    <w:rsid w:val="2D60739D"/>
    <w:rsid w:val="2EC634FF"/>
    <w:rsid w:val="2F355253"/>
    <w:rsid w:val="2F77042C"/>
    <w:rsid w:val="2F9FC666"/>
    <w:rsid w:val="2FDCE329"/>
    <w:rsid w:val="305A03E3"/>
    <w:rsid w:val="31D563E3"/>
    <w:rsid w:val="31E95D28"/>
    <w:rsid w:val="329B349C"/>
    <w:rsid w:val="32CAFF1C"/>
    <w:rsid w:val="33713444"/>
    <w:rsid w:val="33CFB521"/>
    <w:rsid w:val="34A354B3"/>
    <w:rsid w:val="34D6029E"/>
    <w:rsid w:val="350528E4"/>
    <w:rsid w:val="356098CC"/>
    <w:rsid w:val="35C156BE"/>
    <w:rsid w:val="35F72DC1"/>
    <w:rsid w:val="362A04DF"/>
    <w:rsid w:val="363F2514"/>
    <w:rsid w:val="3671D2FF"/>
    <w:rsid w:val="37589D29"/>
    <w:rsid w:val="382B4A39"/>
    <w:rsid w:val="39A7B4C9"/>
    <w:rsid w:val="39C2A03B"/>
    <w:rsid w:val="39C3372A"/>
    <w:rsid w:val="39EF460C"/>
    <w:rsid w:val="3A596EB5"/>
    <w:rsid w:val="3A8B8FC0"/>
    <w:rsid w:val="3B8B166D"/>
    <w:rsid w:val="3C276021"/>
    <w:rsid w:val="3C3654D6"/>
    <w:rsid w:val="3DC33082"/>
    <w:rsid w:val="3E12C5DC"/>
    <w:rsid w:val="3E74EFBA"/>
    <w:rsid w:val="3EC29EBE"/>
    <w:rsid w:val="3EC2B72F"/>
    <w:rsid w:val="3F1A554E"/>
    <w:rsid w:val="3F4FE649"/>
    <w:rsid w:val="3F9C5D32"/>
    <w:rsid w:val="40B52C4F"/>
    <w:rsid w:val="41C1E114"/>
    <w:rsid w:val="41FA57F1"/>
    <w:rsid w:val="424A088A"/>
    <w:rsid w:val="42958582"/>
    <w:rsid w:val="43229BCC"/>
    <w:rsid w:val="43F015D7"/>
    <w:rsid w:val="44327206"/>
    <w:rsid w:val="44658D16"/>
    <w:rsid w:val="4512AA33"/>
    <w:rsid w:val="45AD3B70"/>
    <w:rsid w:val="463EB5EB"/>
    <w:rsid w:val="46CB3D7B"/>
    <w:rsid w:val="47A58AE5"/>
    <w:rsid w:val="48670DDC"/>
    <w:rsid w:val="48E4DC32"/>
    <w:rsid w:val="4A9A3221"/>
    <w:rsid w:val="4AE0E893"/>
    <w:rsid w:val="4CE33FBC"/>
    <w:rsid w:val="4E17A52E"/>
    <w:rsid w:val="4E6FF50D"/>
    <w:rsid w:val="4E807E24"/>
    <w:rsid w:val="4FB3758F"/>
    <w:rsid w:val="501D9E38"/>
    <w:rsid w:val="5070FBE2"/>
    <w:rsid w:val="507A114B"/>
    <w:rsid w:val="510B3262"/>
    <w:rsid w:val="51101178"/>
    <w:rsid w:val="517CDD05"/>
    <w:rsid w:val="526819DA"/>
    <w:rsid w:val="52AEFCF2"/>
    <w:rsid w:val="5348C203"/>
    <w:rsid w:val="537793E5"/>
    <w:rsid w:val="54508356"/>
    <w:rsid w:val="550CA34E"/>
    <w:rsid w:val="563DA054"/>
    <w:rsid w:val="56536024"/>
    <w:rsid w:val="57D3A27B"/>
    <w:rsid w:val="58D20422"/>
    <w:rsid w:val="595A57D5"/>
    <w:rsid w:val="59EB0449"/>
    <w:rsid w:val="5A06F8CA"/>
    <w:rsid w:val="5AF57FAE"/>
    <w:rsid w:val="5BAD3B73"/>
    <w:rsid w:val="5CAABD40"/>
    <w:rsid w:val="5D24D196"/>
    <w:rsid w:val="5DB548C2"/>
    <w:rsid w:val="5E856717"/>
    <w:rsid w:val="5F792A0A"/>
    <w:rsid w:val="5F89A0D3"/>
    <w:rsid w:val="600F85D5"/>
    <w:rsid w:val="6016E444"/>
    <w:rsid w:val="60411D70"/>
    <w:rsid w:val="610D0CE5"/>
    <w:rsid w:val="61D2EEB7"/>
    <w:rsid w:val="61FABB02"/>
    <w:rsid w:val="6288B9E5"/>
    <w:rsid w:val="62C8C33E"/>
    <w:rsid w:val="636B66E1"/>
    <w:rsid w:val="63BBC6D9"/>
    <w:rsid w:val="654141B6"/>
    <w:rsid w:val="654B87AB"/>
    <w:rsid w:val="657ADA6B"/>
    <w:rsid w:val="66DD1217"/>
    <w:rsid w:val="677D9E1C"/>
    <w:rsid w:val="67843BEF"/>
    <w:rsid w:val="67C571FF"/>
    <w:rsid w:val="68B5422A"/>
    <w:rsid w:val="69FF0163"/>
    <w:rsid w:val="6A4A9FE7"/>
    <w:rsid w:val="6AE8B1FC"/>
    <w:rsid w:val="6B65B3C0"/>
    <w:rsid w:val="6C3E84B5"/>
    <w:rsid w:val="6CBF9AFE"/>
    <w:rsid w:val="6E87E8D6"/>
    <w:rsid w:val="6EE823FC"/>
    <w:rsid w:val="6F161487"/>
    <w:rsid w:val="7041D783"/>
    <w:rsid w:val="7170DA3C"/>
    <w:rsid w:val="71837B0A"/>
    <w:rsid w:val="72C050C3"/>
    <w:rsid w:val="72C6EE96"/>
    <w:rsid w:val="73E2A8B3"/>
    <w:rsid w:val="74FFA927"/>
    <w:rsid w:val="756E7A5C"/>
    <w:rsid w:val="75DE6BF7"/>
    <w:rsid w:val="76111DFF"/>
    <w:rsid w:val="7644DC19"/>
    <w:rsid w:val="767A38CA"/>
    <w:rsid w:val="7729993D"/>
    <w:rsid w:val="776E63EF"/>
    <w:rsid w:val="79561612"/>
    <w:rsid w:val="79C8F7DD"/>
    <w:rsid w:val="7AE48F22"/>
    <w:rsid w:val="7AF1E673"/>
    <w:rsid w:val="7B96AD93"/>
    <w:rsid w:val="7C748E77"/>
    <w:rsid w:val="7D486B72"/>
    <w:rsid w:val="7D48B7B2"/>
    <w:rsid w:val="7F3C98A8"/>
    <w:rsid w:val="7FEA8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83DDE4"/>
  <w15:docId w15:val="{42CFDC14-6DD8-414C-A0E3-BA7B702D2A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numPr>
        <w:numId w:val="14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320C"/>
    <w:pPr>
      <w:keepNext/>
      <w:keepLines/>
      <w:numPr>
        <w:ilvl w:val="1"/>
        <w:numId w:val="14"/>
      </w:numPr>
      <w:spacing w:before="200" w:after="0"/>
      <w:ind w:left="576"/>
      <w:outlineLvl w:val="1"/>
    </w:pPr>
    <w:rPr>
      <w:rFonts w:ascii="Montserrat Medium" w:hAnsi="Montserrat Medium" w:eastAsiaTheme="majorEastAsia" w:cstheme="majorBidi"/>
      <w:b/>
      <w:bCs/>
      <w:color w:val="354B60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F8C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1C7B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86852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6852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6852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6852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6852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9826D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85320C"/>
    <w:rPr>
      <w:rFonts w:ascii="Montserrat Medium" w:hAnsi="Montserrat Medium" w:eastAsiaTheme="majorEastAsia" w:cstheme="majorBidi"/>
      <w:b/>
      <w:bCs/>
      <w:color w:val="354B6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72552"/>
    <w:pPr>
      <w:ind w:left="720"/>
      <w:contextualSpacing/>
    </w:pPr>
  </w:style>
  <w:style w:type="character" w:styleId="Titre3Car" w:customStyle="1">
    <w:name w:val="Titre 3 Car"/>
    <w:basedOn w:val="Policepardfaut"/>
    <w:link w:val="Titre3"/>
    <w:uiPriority w:val="9"/>
    <w:rsid w:val="00867F8C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rsid w:val="00DB1C7B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rsid w:val="00986852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986852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986852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itre8Car" w:customStyle="1">
    <w:name w:val="Titre 8 Car"/>
    <w:basedOn w:val="Policepardfaut"/>
    <w:link w:val="Titre8"/>
    <w:uiPriority w:val="9"/>
    <w:semiHidden/>
    <w:rsid w:val="0098685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98685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svg" Id="rId9" /><Relationship Type="http://schemas.openxmlformats.org/officeDocument/2006/relationships/fontTable" Target="fontTable.xml" Id="rId14" /><Relationship Type="http://schemas.openxmlformats.org/officeDocument/2006/relationships/image" Target="/media/image6.png" Id="Rfe4025c4e670427d" /><Relationship Type="http://schemas.openxmlformats.org/officeDocument/2006/relationships/image" Target="/media/image7.png" Id="Rdbddb2a682e148e2" /><Relationship Type="http://schemas.openxmlformats.org/officeDocument/2006/relationships/image" Target="/media/image8.png" Id="Re2ae5689f22345f7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B42E-7B3A-4371-92FC-642000FAFF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www.manager-go.com</dc:creator>
  <lastModifiedBy>didier LETERTRE</lastModifiedBy>
  <revision>16</revision>
  <dcterms:created xsi:type="dcterms:W3CDTF">2023-01-20T03:53:00.0000000Z</dcterms:created>
  <dcterms:modified xsi:type="dcterms:W3CDTF">2023-02-21T15:39:34.2789909Z</dcterms:modified>
</coreProperties>
</file>